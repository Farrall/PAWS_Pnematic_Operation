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7984" w14:textId="1A9B3C7D" w:rsidR="00F01501" w:rsidRPr="00585AF0" w:rsidRDefault="00F01501" w:rsidP="00470359">
      <w:pPr>
        <w:pStyle w:val="Heading1"/>
        <w:rPr>
          <w:rFonts w:asciiTheme="minorHAnsi" w:hAnsiTheme="minorHAnsi" w:cstheme="minorHAnsi"/>
        </w:rPr>
      </w:pPr>
      <w:r w:rsidRPr="00585AF0">
        <w:rPr>
          <w:rFonts w:asciiTheme="minorHAnsi" w:hAnsiTheme="minorHAnsi" w:cstheme="minorHAnsi"/>
        </w:rPr>
        <w:t>Risk Assessment</w:t>
      </w:r>
    </w:p>
    <w:p w14:paraId="35D206E9" w14:textId="5C17E45A" w:rsidR="00925143" w:rsidRPr="00585AF0" w:rsidRDefault="00925143" w:rsidP="00925143">
      <w:pPr>
        <w:tabs>
          <w:tab w:val="left" w:pos="3210"/>
        </w:tabs>
        <w:rPr>
          <w:rFonts w:eastAsiaTheme="minorEastAsia" w:cstheme="minorHAnsi"/>
          <w:i/>
          <w:iCs/>
          <w:color w:val="32363A"/>
          <w:sz w:val="24"/>
          <w:szCs w:val="24"/>
        </w:rPr>
      </w:pPr>
      <w:r w:rsidRPr="00585AF0">
        <w:rPr>
          <w:rFonts w:eastAsiaTheme="minorEastAsia" w:cstheme="minorHAnsi"/>
          <w:i/>
          <w:iCs/>
          <w:color w:val="32363A"/>
          <w:sz w:val="24"/>
          <w:szCs w:val="24"/>
        </w:rPr>
        <w:t xml:space="preserve">In the </w:t>
      </w:r>
      <w:r w:rsidR="00592505" w:rsidRPr="00585AF0">
        <w:rPr>
          <w:rFonts w:eastAsiaTheme="minorEastAsia" w:cstheme="minorHAnsi"/>
          <w:i/>
          <w:iCs/>
          <w:color w:val="32363A"/>
          <w:sz w:val="24"/>
          <w:szCs w:val="24"/>
        </w:rPr>
        <w:t>table,</w:t>
      </w:r>
      <w:r w:rsidRPr="00585AF0">
        <w:rPr>
          <w:rFonts w:eastAsiaTheme="minorEastAsia" w:cstheme="minorHAnsi"/>
          <w:i/>
          <w:iCs/>
          <w:color w:val="32363A"/>
          <w:sz w:val="24"/>
          <w:szCs w:val="24"/>
        </w:rPr>
        <w:t xml:space="preserve"> please list all risks associated with your research related activity. You should detail the risk, who could be affected (researcher, participant </w:t>
      </w:r>
      <w:r w:rsidR="001A3447" w:rsidRPr="00585AF0">
        <w:rPr>
          <w:rFonts w:eastAsiaTheme="minorEastAsia" w:cstheme="minorHAnsi"/>
          <w:i/>
          <w:iCs/>
          <w:color w:val="32363A"/>
          <w:sz w:val="24"/>
          <w:szCs w:val="24"/>
        </w:rPr>
        <w:t>etc.</w:t>
      </w:r>
      <w:r w:rsidRPr="00585AF0">
        <w:rPr>
          <w:rFonts w:eastAsiaTheme="minorEastAsia" w:cstheme="minorHAnsi"/>
          <w:i/>
          <w:iCs/>
          <w:color w:val="32363A"/>
          <w:sz w:val="24"/>
          <w:szCs w:val="24"/>
        </w:rPr>
        <w:t>) and how you will mitigate it. Finally using the</w:t>
      </w:r>
      <w:hyperlink w:anchor="_Risk_Assessment_Guidance:" w:history="1">
        <w:r w:rsidRPr="00585AF0">
          <w:rPr>
            <w:rStyle w:val="Hyperlink"/>
            <w:rFonts w:eastAsiaTheme="minorEastAsia" w:cstheme="minorHAnsi"/>
            <w:i/>
            <w:iCs/>
            <w:sz w:val="24"/>
            <w:szCs w:val="24"/>
          </w:rPr>
          <w:t xml:space="preserve"> guidance</w:t>
        </w:r>
      </w:hyperlink>
      <w:r w:rsidRPr="00585AF0">
        <w:rPr>
          <w:rFonts w:eastAsiaTheme="minorEastAsia" w:cstheme="minorHAnsi"/>
          <w:i/>
          <w:iCs/>
          <w:color w:val="32363A"/>
          <w:sz w:val="24"/>
          <w:szCs w:val="24"/>
        </w:rPr>
        <w:t xml:space="preserve"> please provide a risk score.</w:t>
      </w:r>
    </w:p>
    <w:tbl>
      <w:tblPr>
        <w:tblStyle w:val="TableGrid"/>
        <w:tblW w:w="0" w:type="auto"/>
        <w:tblLook w:val="04A0" w:firstRow="1" w:lastRow="0" w:firstColumn="1" w:lastColumn="0" w:noHBand="0" w:noVBand="1"/>
      </w:tblPr>
      <w:tblGrid>
        <w:gridCol w:w="5384"/>
        <w:gridCol w:w="5384"/>
        <w:gridCol w:w="3622"/>
      </w:tblGrid>
      <w:tr w:rsidR="00925149" w:rsidRPr="00585AF0" w14:paraId="264117F5" w14:textId="64438E9B" w:rsidTr="004A78D2">
        <w:tc>
          <w:tcPr>
            <w:tcW w:w="5384" w:type="dxa"/>
          </w:tcPr>
          <w:p w14:paraId="0AF97B18" w14:textId="439C397A" w:rsidR="00925149" w:rsidRPr="00585AF0" w:rsidRDefault="00925149" w:rsidP="006E617C">
            <w:pPr>
              <w:rPr>
                <w:rFonts w:cstheme="minorHAnsi"/>
                <w:b/>
                <w:bCs/>
                <w:sz w:val="24"/>
                <w:szCs w:val="24"/>
              </w:rPr>
            </w:pPr>
            <w:r w:rsidRPr="00585AF0">
              <w:rPr>
                <w:rFonts w:cstheme="minorHAnsi"/>
                <w:b/>
                <w:bCs/>
                <w:sz w:val="24"/>
                <w:szCs w:val="24"/>
              </w:rPr>
              <w:t>Name:</w:t>
            </w:r>
            <w:r w:rsidR="00585AF0" w:rsidRPr="00585AF0">
              <w:rPr>
                <w:rFonts w:cstheme="minorHAnsi"/>
                <w:b/>
                <w:bCs/>
                <w:sz w:val="24"/>
                <w:szCs w:val="24"/>
              </w:rPr>
              <w:t xml:space="preserve"> Alexz Farrall</w:t>
            </w:r>
          </w:p>
        </w:tc>
        <w:tc>
          <w:tcPr>
            <w:tcW w:w="5384" w:type="dxa"/>
          </w:tcPr>
          <w:p w14:paraId="6B7FF0AD" w14:textId="392C5AE1" w:rsidR="00925149" w:rsidRPr="00585AF0" w:rsidRDefault="00925149" w:rsidP="006E617C">
            <w:pPr>
              <w:rPr>
                <w:rFonts w:cstheme="minorHAnsi"/>
                <w:b/>
                <w:bCs/>
                <w:sz w:val="24"/>
                <w:szCs w:val="24"/>
              </w:rPr>
            </w:pPr>
            <w:r w:rsidRPr="00585AF0">
              <w:rPr>
                <w:rFonts w:cstheme="minorHAnsi"/>
                <w:b/>
                <w:bCs/>
                <w:sz w:val="24"/>
                <w:szCs w:val="24"/>
              </w:rPr>
              <w:t>Email:</w:t>
            </w:r>
            <w:r w:rsidR="00585AF0" w:rsidRPr="00585AF0">
              <w:rPr>
                <w:rFonts w:cstheme="minorHAnsi"/>
                <w:b/>
                <w:bCs/>
                <w:sz w:val="24"/>
                <w:szCs w:val="24"/>
              </w:rPr>
              <w:t xml:space="preserve"> af874@bath.ac.uk</w:t>
            </w:r>
          </w:p>
        </w:tc>
        <w:tc>
          <w:tcPr>
            <w:tcW w:w="3622" w:type="dxa"/>
            <w:shd w:val="clear" w:color="auto" w:fill="F2F2F2" w:themeFill="background1" w:themeFillShade="F2"/>
          </w:tcPr>
          <w:p w14:paraId="0EC2B970" w14:textId="56F3FBE6" w:rsidR="00925149" w:rsidRPr="00585AF0" w:rsidRDefault="00925149" w:rsidP="006E617C">
            <w:pPr>
              <w:rPr>
                <w:rFonts w:cstheme="minorHAnsi"/>
                <w:b/>
                <w:bCs/>
                <w:i/>
                <w:color w:val="FF0000"/>
              </w:rPr>
            </w:pPr>
            <w:r w:rsidRPr="00585AF0">
              <w:rPr>
                <w:rFonts w:cstheme="minorHAnsi"/>
                <w:b/>
                <w:bCs/>
                <w:i/>
                <w:color w:val="FF0000"/>
              </w:rPr>
              <w:t>To be completed by the Psychology Risk Review Group</w:t>
            </w:r>
          </w:p>
        </w:tc>
      </w:tr>
      <w:tr w:rsidR="00142C94" w:rsidRPr="00585AF0" w14:paraId="1468B464" w14:textId="5B0A27B5" w:rsidTr="00925149">
        <w:tc>
          <w:tcPr>
            <w:tcW w:w="10768" w:type="dxa"/>
            <w:gridSpan w:val="2"/>
          </w:tcPr>
          <w:p w14:paraId="47E43A94" w14:textId="7A85F6E5" w:rsidR="00142C94" w:rsidRPr="00585AF0" w:rsidRDefault="00142C94" w:rsidP="006E617C">
            <w:pPr>
              <w:rPr>
                <w:rFonts w:cstheme="minorHAnsi"/>
                <w:sz w:val="24"/>
                <w:szCs w:val="24"/>
              </w:rPr>
            </w:pPr>
            <w:r w:rsidRPr="00585AF0">
              <w:rPr>
                <w:rFonts w:cstheme="minorHAnsi"/>
                <w:b/>
                <w:bCs/>
                <w:sz w:val="24"/>
                <w:szCs w:val="24"/>
              </w:rPr>
              <w:t xml:space="preserve">Role: </w:t>
            </w:r>
            <w:r w:rsidRPr="00585AF0">
              <w:rPr>
                <w:rFonts w:cstheme="minorHAnsi"/>
                <w:sz w:val="24"/>
                <w:szCs w:val="24"/>
              </w:rPr>
              <w:t>UG/PGT/</w:t>
            </w:r>
            <w:r w:rsidRPr="00585AF0">
              <w:rPr>
                <w:rFonts w:cstheme="minorHAnsi"/>
                <w:b/>
                <w:bCs/>
                <w:sz w:val="24"/>
                <w:szCs w:val="24"/>
              </w:rPr>
              <w:t>PGR</w:t>
            </w:r>
            <w:r w:rsidRPr="00585AF0">
              <w:rPr>
                <w:rFonts w:cstheme="minorHAnsi"/>
                <w:sz w:val="24"/>
                <w:szCs w:val="24"/>
              </w:rPr>
              <w:t>/Staff/ Other (please provide details)</w:t>
            </w:r>
          </w:p>
          <w:p w14:paraId="2A40D644" w14:textId="59B9CC6C" w:rsidR="00142C94" w:rsidRPr="00585AF0" w:rsidRDefault="00142C94" w:rsidP="006E617C">
            <w:pPr>
              <w:rPr>
                <w:rFonts w:cstheme="minorHAnsi"/>
                <w:b/>
                <w:bCs/>
                <w:sz w:val="24"/>
                <w:szCs w:val="24"/>
              </w:rPr>
            </w:pPr>
          </w:p>
        </w:tc>
        <w:tc>
          <w:tcPr>
            <w:tcW w:w="3622" w:type="dxa"/>
            <w:shd w:val="clear" w:color="auto" w:fill="F2F2F2" w:themeFill="background1" w:themeFillShade="F2"/>
          </w:tcPr>
          <w:p w14:paraId="2FA220FF" w14:textId="3E4DD8CF" w:rsidR="00142C94" w:rsidRPr="00585AF0" w:rsidRDefault="00142C94" w:rsidP="006E617C">
            <w:pPr>
              <w:rPr>
                <w:rFonts w:cstheme="minorHAnsi"/>
                <w:b/>
                <w:bCs/>
                <w:i/>
                <w:color w:val="FF0000"/>
              </w:rPr>
            </w:pPr>
            <w:r w:rsidRPr="00585AF0">
              <w:rPr>
                <w:rFonts w:cstheme="minorHAnsi"/>
                <w:b/>
                <w:bCs/>
                <w:i/>
                <w:color w:val="FF0000"/>
              </w:rPr>
              <w:t>Approval Date:</w:t>
            </w:r>
            <w:r w:rsidR="00F10687">
              <w:rPr>
                <w:rFonts w:cstheme="minorHAnsi"/>
                <w:b/>
                <w:bCs/>
                <w:i/>
                <w:color w:val="FF0000"/>
              </w:rPr>
              <w:t xml:space="preserve"> 24/1/2023</w:t>
            </w:r>
          </w:p>
        </w:tc>
      </w:tr>
      <w:tr w:rsidR="00142C94" w:rsidRPr="00585AF0" w14:paraId="2EE05C6C" w14:textId="1BE7A8EA" w:rsidTr="00925149">
        <w:tc>
          <w:tcPr>
            <w:tcW w:w="10768" w:type="dxa"/>
            <w:gridSpan w:val="2"/>
          </w:tcPr>
          <w:p w14:paraId="31C47B45" w14:textId="4EF25C60" w:rsidR="00142C94" w:rsidRPr="00585AF0" w:rsidRDefault="00142C94" w:rsidP="006E617C">
            <w:pPr>
              <w:rPr>
                <w:rFonts w:cstheme="minorHAnsi"/>
                <w:b/>
                <w:bCs/>
                <w:sz w:val="24"/>
                <w:szCs w:val="24"/>
              </w:rPr>
            </w:pPr>
            <w:r w:rsidRPr="00585AF0">
              <w:rPr>
                <w:rFonts w:cstheme="minorHAnsi"/>
                <w:b/>
                <w:bCs/>
                <w:sz w:val="24"/>
                <w:szCs w:val="24"/>
              </w:rPr>
              <w:t>Names of</w:t>
            </w:r>
            <w:r w:rsidR="00925149" w:rsidRPr="00585AF0">
              <w:rPr>
                <w:rFonts w:cstheme="minorHAnsi"/>
                <w:b/>
                <w:bCs/>
                <w:sz w:val="24"/>
                <w:szCs w:val="24"/>
              </w:rPr>
              <w:t xml:space="preserve"> other</w:t>
            </w:r>
            <w:r w:rsidRPr="00585AF0">
              <w:rPr>
                <w:rFonts w:cstheme="minorHAnsi"/>
                <w:b/>
                <w:bCs/>
                <w:sz w:val="24"/>
                <w:szCs w:val="24"/>
              </w:rPr>
              <w:t xml:space="preserve"> Researchers involved:</w:t>
            </w:r>
            <w:r w:rsidR="00585AF0" w:rsidRPr="00585AF0">
              <w:rPr>
                <w:rFonts w:cstheme="minorHAnsi"/>
                <w:b/>
                <w:bCs/>
                <w:sz w:val="24"/>
                <w:szCs w:val="24"/>
              </w:rPr>
              <w:t xml:space="preserve"> Professor Jason Alexander, Dr Pamela Jacobsen</w:t>
            </w:r>
          </w:p>
          <w:p w14:paraId="0FDD10F6" w14:textId="6EE06661" w:rsidR="00142C94" w:rsidRPr="00585AF0" w:rsidRDefault="00142C94" w:rsidP="006E617C">
            <w:pPr>
              <w:rPr>
                <w:rFonts w:cstheme="minorHAnsi"/>
                <w:b/>
                <w:bCs/>
                <w:sz w:val="24"/>
                <w:szCs w:val="24"/>
              </w:rPr>
            </w:pPr>
          </w:p>
        </w:tc>
        <w:tc>
          <w:tcPr>
            <w:tcW w:w="3622" w:type="dxa"/>
            <w:shd w:val="clear" w:color="auto" w:fill="F2F2F2" w:themeFill="background1" w:themeFillShade="F2"/>
          </w:tcPr>
          <w:p w14:paraId="2147D4F4" w14:textId="30A389EB" w:rsidR="00142C94" w:rsidRPr="00585AF0" w:rsidRDefault="00142C94" w:rsidP="006E617C">
            <w:pPr>
              <w:rPr>
                <w:rFonts w:cstheme="minorHAnsi"/>
                <w:b/>
                <w:bCs/>
                <w:i/>
                <w:color w:val="FF0000"/>
              </w:rPr>
            </w:pPr>
            <w:r w:rsidRPr="00585AF0">
              <w:rPr>
                <w:rFonts w:cstheme="minorHAnsi"/>
                <w:b/>
                <w:bCs/>
                <w:i/>
                <w:color w:val="FF0000"/>
              </w:rPr>
              <w:t>Approved By:</w:t>
            </w:r>
            <w:r w:rsidR="00F10687">
              <w:rPr>
                <w:rFonts w:cstheme="minorHAnsi"/>
                <w:b/>
                <w:bCs/>
                <w:i/>
                <w:color w:val="FF0000"/>
              </w:rPr>
              <w:t xml:space="preserve"> Dr Susanna Martin</w:t>
            </w:r>
          </w:p>
        </w:tc>
      </w:tr>
      <w:tr w:rsidR="00142C94" w:rsidRPr="00585AF0" w14:paraId="5A6DA6EB" w14:textId="633880EF" w:rsidTr="00925149">
        <w:tc>
          <w:tcPr>
            <w:tcW w:w="10768" w:type="dxa"/>
            <w:gridSpan w:val="2"/>
          </w:tcPr>
          <w:p w14:paraId="7EB2AB1C" w14:textId="77777777" w:rsidR="00142C94" w:rsidRPr="00585AF0" w:rsidRDefault="00142C94" w:rsidP="006E617C">
            <w:pPr>
              <w:rPr>
                <w:rFonts w:eastAsia="Arial" w:cstheme="minorHAnsi"/>
                <w:b/>
                <w:bCs/>
                <w:color w:val="000000" w:themeColor="text1"/>
                <w:sz w:val="24"/>
                <w:szCs w:val="24"/>
              </w:rPr>
            </w:pPr>
            <w:r w:rsidRPr="00585AF0">
              <w:rPr>
                <w:rFonts w:eastAsia="Arial" w:cstheme="minorHAnsi"/>
                <w:b/>
                <w:bCs/>
                <w:color w:val="000000" w:themeColor="text1"/>
                <w:sz w:val="24"/>
                <w:szCs w:val="24"/>
              </w:rPr>
              <w:t>Overview of activity / location / equipment / conditions being assessed:</w:t>
            </w:r>
          </w:p>
          <w:p w14:paraId="79E128C2" w14:textId="2F79EF7D" w:rsidR="00142C94" w:rsidRPr="00585AF0" w:rsidRDefault="00585AF0" w:rsidP="006E617C">
            <w:pPr>
              <w:rPr>
                <w:rFonts w:cstheme="minorHAnsi"/>
              </w:rPr>
            </w:pPr>
            <w:r w:rsidRPr="00585AF0">
              <w:rPr>
                <w:rFonts w:cstheme="minorHAnsi"/>
              </w:rPr>
              <w:t xml:space="preserve">The activity involves individuals holding a pneumatic sphere which inflates and deflates in relation to a user's breath-based biofeedback. The </w:t>
            </w:r>
            <w:r w:rsidR="00BC76D6">
              <w:rPr>
                <w:rFonts w:eastAsia="Times New Roman"/>
                <w:color w:val="000000"/>
                <w:sz w:val="24"/>
                <w:szCs w:val="24"/>
                <w:shd w:val="clear" w:color="auto" w:fill="FFFFFF"/>
              </w:rPr>
              <w:t xml:space="preserve">lab 0.13C/D </w:t>
            </w:r>
            <w:r w:rsidR="00D61E48">
              <w:rPr>
                <w:rFonts w:cstheme="minorHAnsi"/>
              </w:rPr>
              <w:t xml:space="preserve">Biopac </w:t>
            </w:r>
            <w:r w:rsidRPr="00585AF0">
              <w:rPr>
                <w:rFonts w:cstheme="minorHAnsi"/>
              </w:rPr>
              <w:t>lab in which the system is housed consist of a Laptop, an Air Compressor, a solenoid Circuit (to release air in and out of the system), the Biopac system, and an inflatable object.</w:t>
            </w:r>
          </w:p>
          <w:p w14:paraId="0C36A65E" w14:textId="2799294F" w:rsidR="00585AF0" w:rsidRPr="00585AF0" w:rsidRDefault="00585AF0" w:rsidP="006E617C">
            <w:pPr>
              <w:rPr>
                <w:rFonts w:eastAsia="Arial" w:cstheme="minorHAnsi"/>
                <w:b/>
                <w:bCs/>
                <w:color w:val="000000" w:themeColor="text1"/>
                <w:sz w:val="24"/>
                <w:szCs w:val="24"/>
              </w:rPr>
            </w:pPr>
          </w:p>
          <w:p w14:paraId="39D28847" w14:textId="2BCBF6BC" w:rsidR="00585AF0" w:rsidRPr="00585AF0" w:rsidRDefault="00585AF0" w:rsidP="006E617C">
            <w:pPr>
              <w:rPr>
                <w:rFonts w:eastAsia="Arial" w:cstheme="minorHAnsi"/>
                <w:color w:val="000000" w:themeColor="text1"/>
                <w:sz w:val="24"/>
                <w:szCs w:val="24"/>
              </w:rPr>
            </w:pPr>
            <w:r w:rsidRPr="00585AF0">
              <w:rPr>
                <w:rFonts w:eastAsia="Arial" w:cstheme="minorHAnsi"/>
                <w:color w:val="000000" w:themeColor="text1"/>
                <w:sz w:val="24"/>
                <w:szCs w:val="24"/>
              </w:rPr>
              <w:t>The user will always be seated and be holding the object</w:t>
            </w:r>
            <w:r w:rsidR="00D61E48">
              <w:rPr>
                <w:rFonts w:eastAsia="Arial" w:cstheme="minorHAnsi"/>
                <w:color w:val="000000" w:themeColor="text1"/>
                <w:sz w:val="24"/>
                <w:szCs w:val="24"/>
              </w:rPr>
              <w:t xml:space="preserve"> during the operation. </w:t>
            </w:r>
          </w:p>
          <w:p w14:paraId="704677C5" w14:textId="164F439A" w:rsidR="00142C94" w:rsidRPr="00585AF0" w:rsidRDefault="00142C94" w:rsidP="006E617C">
            <w:pPr>
              <w:rPr>
                <w:rFonts w:cstheme="minorHAnsi"/>
                <w:sz w:val="24"/>
                <w:szCs w:val="24"/>
              </w:rPr>
            </w:pPr>
          </w:p>
        </w:tc>
        <w:tc>
          <w:tcPr>
            <w:tcW w:w="3622" w:type="dxa"/>
            <w:shd w:val="clear" w:color="auto" w:fill="F2F2F2" w:themeFill="background1" w:themeFillShade="F2"/>
          </w:tcPr>
          <w:p w14:paraId="09B734A2" w14:textId="7477B1B3" w:rsidR="00142C94" w:rsidRPr="00585AF0" w:rsidRDefault="00142C94" w:rsidP="00142C94">
            <w:pPr>
              <w:rPr>
                <w:rFonts w:eastAsia="Arial" w:cstheme="minorHAnsi"/>
                <w:b/>
                <w:bCs/>
                <w:i/>
                <w:color w:val="FF0000"/>
              </w:rPr>
            </w:pPr>
            <w:r w:rsidRPr="00585AF0">
              <w:rPr>
                <w:rFonts w:eastAsia="Arial" w:cstheme="minorHAnsi"/>
                <w:b/>
                <w:bCs/>
                <w:i/>
                <w:color w:val="FF0000"/>
              </w:rPr>
              <w:t>Risk Number:</w:t>
            </w:r>
            <w:r w:rsidR="00F10687">
              <w:rPr>
                <w:rFonts w:eastAsia="Arial" w:cstheme="minorHAnsi"/>
                <w:b/>
                <w:bCs/>
                <w:i/>
                <w:color w:val="FF0000"/>
              </w:rPr>
              <w:t xml:space="preserve"> </w:t>
            </w:r>
            <w:r w:rsidR="00F10687" w:rsidRPr="00F10687">
              <w:rPr>
                <w:rFonts w:eastAsia="Arial" w:cstheme="minorHAnsi"/>
                <w:b/>
                <w:bCs/>
                <w:i/>
                <w:color w:val="FF0000"/>
              </w:rPr>
              <w:t>RA-50-2023</w:t>
            </w:r>
            <w:r w:rsidR="00F10687">
              <w:rPr>
                <w:rFonts w:eastAsia="Arial" w:cstheme="minorHAnsi"/>
                <w:b/>
                <w:bCs/>
                <w:i/>
                <w:color w:val="FF0000"/>
              </w:rPr>
              <w:t>A</w:t>
            </w:r>
          </w:p>
        </w:tc>
      </w:tr>
    </w:tbl>
    <w:p w14:paraId="4EB5A253" w14:textId="3C10B163" w:rsidR="00A7704F" w:rsidRPr="00585AF0" w:rsidRDefault="67FB545B">
      <w:pPr>
        <w:rPr>
          <w:rFonts w:cstheme="minorHAnsi"/>
        </w:rPr>
      </w:pPr>
      <w:r w:rsidRPr="00585AF0">
        <w:rPr>
          <w:rFonts w:eastAsia="Arial" w:cstheme="minorHAnsi"/>
        </w:rPr>
        <w:t xml:space="preserve"> </w:t>
      </w:r>
    </w:p>
    <w:tbl>
      <w:tblPr>
        <w:tblW w:w="0" w:type="auto"/>
        <w:tblLayout w:type="fixed"/>
        <w:tblLook w:val="06A0" w:firstRow="1" w:lastRow="0" w:firstColumn="1" w:lastColumn="0" w:noHBand="1" w:noVBand="1"/>
      </w:tblPr>
      <w:tblGrid>
        <w:gridCol w:w="557"/>
        <w:gridCol w:w="2552"/>
        <w:gridCol w:w="2126"/>
        <w:gridCol w:w="7229"/>
        <w:gridCol w:w="567"/>
        <w:gridCol w:w="567"/>
        <w:gridCol w:w="696"/>
      </w:tblGrid>
      <w:tr w:rsidR="0010213C" w:rsidRPr="00585AF0" w14:paraId="2068C495" w14:textId="77777777" w:rsidTr="00BC76D6">
        <w:trPr>
          <w:trHeight w:val="1013"/>
          <w:tblHeader/>
        </w:trPr>
        <w:tc>
          <w:tcPr>
            <w:tcW w:w="557" w:type="dxa"/>
            <w:tcBorders>
              <w:top w:val="single" w:sz="8" w:space="0" w:color="auto"/>
              <w:left w:val="single" w:sz="8" w:space="0" w:color="auto"/>
              <w:bottom w:val="single" w:sz="8" w:space="0" w:color="auto"/>
              <w:right w:val="single" w:sz="8" w:space="0" w:color="auto"/>
            </w:tcBorders>
            <w:shd w:val="clear" w:color="auto" w:fill="E0E0E0"/>
            <w:vAlign w:val="center"/>
          </w:tcPr>
          <w:p w14:paraId="6F5B3CE5" w14:textId="493DF75D" w:rsidR="0010213C" w:rsidRPr="00585AF0" w:rsidRDefault="0010213C" w:rsidP="180E2501">
            <w:pPr>
              <w:rPr>
                <w:rFonts w:cstheme="minorHAnsi"/>
              </w:rPr>
            </w:pPr>
            <w:r w:rsidRPr="00585AF0">
              <w:rPr>
                <w:rFonts w:eastAsia="Arial" w:cstheme="minorHAnsi"/>
                <w:b/>
                <w:bCs/>
                <w:color w:val="000000" w:themeColor="text1"/>
                <w:sz w:val="16"/>
                <w:szCs w:val="16"/>
              </w:rPr>
              <w:t>#</w:t>
            </w:r>
          </w:p>
        </w:tc>
        <w:tc>
          <w:tcPr>
            <w:tcW w:w="2552" w:type="dxa"/>
            <w:tcBorders>
              <w:top w:val="single" w:sz="8" w:space="0" w:color="auto"/>
              <w:left w:val="single" w:sz="8" w:space="0" w:color="auto"/>
              <w:bottom w:val="single" w:sz="8" w:space="0" w:color="auto"/>
              <w:right w:val="single" w:sz="8" w:space="0" w:color="auto"/>
            </w:tcBorders>
            <w:shd w:val="clear" w:color="auto" w:fill="E0E0E0"/>
            <w:vAlign w:val="center"/>
          </w:tcPr>
          <w:p w14:paraId="42B97EE6" w14:textId="45A18923" w:rsidR="0010213C" w:rsidRPr="00585AF0" w:rsidRDefault="0010213C" w:rsidP="180E2501">
            <w:pPr>
              <w:rPr>
                <w:rFonts w:cstheme="minorHAnsi"/>
              </w:rPr>
            </w:pPr>
            <w:r w:rsidRPr="00585AF0">
              <w:rPr>
                <w:rFonts w:eastAsia="Arial" w:cstheme="minorHAnsi"/>
                <w:b/>
                <w:bCs/>
                <w:color w:val="000000" w:themeColor="text1"/>
                <w:sz w:val="16"/>
                <w:szCs w:val="16"/>
              </w:rPr>
              <w:t xml:space="preserve"> </w:t>
            </w:r>
          </w:p>
          <w:p w14:paraId="3F1BF987" w14:textId="50C351A7" w:rsidR="0010213C" w:rsidRPr="00585AF0" w:rsidRDefault="0010213C" w:rsidP="180E2501">
            <w:pPr>
              <w:rPr>
                <w:rFonts w:cstheme="minorHAnsi"/>
              </w:rPr>
            </w:pPr>
            <w:r w:rsidRPr="00585AF0">
              <w:rPr>
                <w:rFonts w:eastAsia="Arial" w:cstheme="minorHAnsi"/>
                <w:b/>
                <w:bCs/>
                <w:color w:val="000000" w:themeColor="text1"/>
                <w:sz w:val="16"/>
                <w:szCs w:val="16"/>
              </w:rPr>
              <w:t>Hazard(s) identified</w:t>
            </w:r>
          </w:p>
        </w:tc>
        <w:tc>
          <w:tcPr>
            <w:tcW w:w="2126" w:type="dxa"/>
            <w:tcBorders>
              <w:top w:val="single" w:sz="8" w:space="0" w:color="auto"/>
              <w:left w:val="single" w:sz="8" w:space="0" w:color="auto"/>
              <w:bottom w:val="single" w:sz="8" w:space="0" w:color="auto"/>
              <w:right w:val="single" w:sz="8" w:space="0" w:color="auto"/>
            </w:tcBorders>
            <w:shd w:val="clear" w:color="auto" w:fill="E0E0E0"/>
            <w:vAlign w:val="center"/>
          </w:tcPr>
          <w:p w14:paraId="39F74A58" w14:textId="17629B39" w:rsidR="0010213C" w:rsidRPr="00585AF0" w:rsidRDefault="0010213C" w:rsidP="180E2501">
            <w:pPr>
              <w:rPr>
                <w:rFonts w:cstheme="minorHAnsi"/>
              </w:rPr>
            </w:pPr>
            <w:r w:rsidRPr="00585AF0">
              <w:rPr>
                <w:rFonts w:eastAsia="Arial" w:cstheme="minorHAnsi"/>
                <w:b/>
                <w:bCs/>
                <w:color w:val="000000" w:themeColor="text1"/>
                <w:sz w:val="16"/>
                <w:szCs w:val="16"/>
              </w:rPr>
              <w:t>Persons affected</w:t>
            </w:r>
          </w:p>
        </w:tc>
        <w:tc>
          <w:tcPr>
            <w:tcW w:w="7229" w:type="dxa"/>
            <w:tcBorders>
              <w:top w:val="single" w:sz="8" w:space="0" w:color="auto"/>
              <w:left w:val="single" w:sz="8" w:space="0" w:color="auto"/>
              <w:bottom w:val="single" w:sz="8" w:space="0" w:color="auto"/>
              <w:right w:val="single" w:sz="8" w:space="0" w:color="auto"/>
            </w:tcBorders>
            <w:shd w:val="clear" w:color="auto" w:fill="E0E0E0"/>
            <w:vAlign w:val="center"/>
          </w:tcPr>
          <w:p w14:paraId="649FB95B" w14:textId="5D821247" w:rsidR="0010213C" w:rsidRPr="00585AF0" w:rsidRDefault="0010213C" w:rsidP="180E2501">
            <w:pPr>
              <w:rPr>
                <w:rFonts w:cstheme="minorHAnsi"/>
              </w:rPr>
            </w:pPr>
            <w:r w:rsidRPr="00585AF0">
              <w:rPr>
                <w:rFonts w:eastAsia="Arial" w:cstheme="minorHAnsi"/>
                <w:b/>
                <w:bCs/>
                <w:color w:val="000000" w:themeColor="text1"/>
                <w:sz w:val="16"/>
                <w:szCs w:val="16"/>
              </w:rPr>
              <w:t>Methods of mitigating risk</w:t>
            </w:r>
          </w:p>
        </w:tc>
        <w:tc>
          <w:tcPr>
            <w:tcW w:w="567" w:type="dxa"/>
            <w:tcBorders>
              <w:top w:val="single" w:sz="8" w:space="0" w:color="auto"/>
              <w:left w:val="single" w:sz="8" w:space="0" w:color="auto"/>
              <w:bottom w:val="single" w:sz="8" w:space="0" w:color="auto"/>
              <w:right w:val="single" w:sz="8" w:space="0" w:color="auto"/>
            </w:tcBorders>
            <w:shd w:val="clear" w:color="auto" w:fill="E0E0E0"/>
            <w:vAlign w:val="center"/>
          </w:tcPr>
          <w:p w14:paraId="506357FB" w14:textId="3F3CF8FF" w:rsidR="0010213C" w:rsidRPr="00585AF0" w:rsidRDefault="0010213C" w:rsidP="180E2501">
            <w:pPr>
              <w:rPr>
                <w:rFonts w:cstheme="minorHAnsi"/>
              </w:rPr>
            </w:pPr>
            <w:r w:rsidRPr="00585AF0">
              <w:rPr>
                <w:rFonts w:eastAsia="Arial" w:cstheme="minorHAnsi"/>
                <w:b/>
                <w:bCs/>
                <w:color w:val="000000" w:themeColor="text1"/>
                <w:sz w:val="16"/>
                <w:szCs w:val="16"/>
              </w:rPr>
              <w:t xml:space="preserve"> </w:t>
            </w:r>
          </w:p>
          <w:p w14:paraId="0635386A" w14:textId="0CEC8C86" w:rsidR="0010213C" w:rsidRPr="00585AF0" w:rsidRDefault="0010213C" w:rsidP="180E2501">
            <w:pPr>
              <w:rPr>
                <w:rFonts w:cstheme="minorHAnsi"/>
              </w:rPr>
            </w:pPr>
            <w:r w:rsidRPr="00585AF0">
              <w:rPr>
                <w:rFonts w:eastAsia="Arial" w:cstheme="minorHAnsi"/>
                <w:b/>
                <w:bCs/>
                <w:color w:val="000000" w:themeColor="text1"/>
                <w:sz w:val="16"/>
                <w:szCs w:val="16"/>
              </w:rPr>
              <w:t>A</w:t>
            </w:r>
          </w:p>
        </w:tc>
        <w:tc>
          <w:tcPr>
            <w:tcW w:w="567" w:type="dxa"/>
            <w:tcBorders>
              <w:top w:val="single" w:sz="8" w:space="0" w:color="auto"/>
              <w:left w:val="single" w:sz="8" w:space="0" w:color="auto"/>
              <w:bottom w:val="single" w:sz="8" w:space="0" w:color="auto"/>
              <w:right w:val="single" w:sz="8" w:space="0" w:color="auto"/>
            </w:tcBorders>
            <w:shd w:val="clear" w:color="auto" w:fill="E0E0E0"/>
            <w:vAlign w:val="center"/>
          </w:tcPr>
          <w:p w14:paraId="6AF722D7" w14:textId="65A7CCC1" w:rsidR="0010213C" w:rsidRPr="00585AF0" w:rsidRDefault="0010213C" w:rsidP="180E2501">
            <w:pPr>
              <w:rPr>
                <w:rFonts w:cstheme="minorHAnsi"/>
              </w:rPr>
            </w:pPr>
            <w:r w:rsidRPr="00585AF0">
              <w:rPr>
                <w:rFonts w:eastAsia="Arial" w:cstheme="minorHAnsi"/>
                <w:b/>
                <w:bCs/>
                <w:color w:val="000000" w:themeColor="text1"/>
                <w:sz w:val="16"/>
                <w:szCs w:val="16"/>
              </w:rPr>
              <w:t xml:space="preserve"> </w:t>
            </w:r>
          </w:p>
          <w:p w14:paraId="44F18E68" w14:textId="1FE5674C" w:rsidR="0010213C" w:rsidRPr="00585AF0" w:rsidRDefault="0010213C" w:rsidP="180E2501">
            <w:pPr>
              <w:rPr>
                <w:rFonts w:cstheme="minorHAnsi"/>
              </w:rPr>
            </w:pPr>
            <w:r w:rsidRPr="00585AF0">
              <w:rPr>
                <w:rFonts w:eastAsia="Arial" w:cstheme="minorHAnsi"/>
                <w:b/>
                <w:bCs/>
                <w:color w:val="000000" w:themeColor="text1"/>
                <w:sz w:val="16"/>
                <w:szCs w:val="16"/>
              </w:rPr>
              <w:t>B</w:t>
            </w:r>
          </w:p>
        </w:tc>
        <w:tc>
          <w:tcPr>
            <w:tcW w:w="696" w:type="dxa"/>
            <w:tcBorders>
              <w:top w:val="single" w:sz="8" w:space="0" w:color="auto"/>
              <w:left w:val="single" w:sz="8" w:space="0" w:color="auto"/>
              <w:bottom w:val="single" w:sz="8" w:space="0" w:color="auto"/>
              <w:right w:val="single" w:sz="8" w:space="0" w:color="auto"/>
            </w:tcBorders>
            <w:shd w:val="clear" w:color="auto" w:fill="E0E0E0"/>
            <w:vAlign w:val="center"/>
          </w:tcPr>
          <w:p w14:paraId="6F80ABBE" w14:textId="46BBFABD" w:rsidR="0010213C" w:rsidRPr="00585AF0" w:rsidRDefault="0010213C" w:rsidP="180E2501">
            <w:pPr>
              <w:rPr>
                <w:rFonts w:cstheme="minorHAnsi"/>
              </w:rPr>
            </w:pPr>
            <w:r w:rsidRPr="00585AF0">
              <w:rPr>
                <w:rFonts w:eastAsia="Arial" w:cstheme="minorHAnsi"/>
                <w:b/>
                <w:bCs/>
                <w:color w:val="000000" w:themeColor="text1"/>
                <w:sz w:val="16"/>
                <w:szCs w:val="16"/>
              </w:rPr>
              <w:t xml:space="preserve"> </w:t>
            </w:r>
          </w:p>
          <w:p w14:paraId="6D760083" w14:textId="4D548FBD" w:rsidR="0010213C" w:rsidRPr="00585AF0" w:rsidRDefault="0010213C" w:rsidP="180E2501">
            <w:pPr>
              <w:rPr>
                <w:rFonts w:cstheme="minorHAnsi"/>
              </w:rPr>
            </w:pPr>
            <w:r w:rsidRPr="00585AF0">
              <w:rPr>
                <w:rFonts w:eastAsia="Arial" w:cstheme="minorHAnsi"/>
                <w:b/>
                <w:bCs/>
                <w:color w:val="000000" w:themeColor="text1"/>
                <w:sz w:val="16"/>
                <w:szCs w:val="16"/>
              </w:rPr>
              <w:t>A x B</w:t>
            </w:r>
          </w:p>
        </w:tc>
      </w:tr>
      <w:tr w:rsidR="00585AF0" w:rsidRPr="00585AF0" w14:paraId="5E70F384"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3D7FF7AF" w14:textId="4D2398B9" w:rsidR="00585AF0" w:rsidRPr="00585AF0" w:rsidRDefault="00585AF0" w:rsidP="00585AF0">
            <w:pPr>
              <w:spacing w:line="276" w:lineRule="auto"/>
              <w:rPr>
                <w:rFonts w:cstheme="minorHAnsi"/>
              </w:rPr>
            </w:pPr>
            <w:r w:rsidRPr="00585AF0">
              <w:rPr>
                <w:rFonts w:cstheme="minorHAnsi"/>
                <w:b/>
                <w:bCs/>
                <w:color w:val="000000" w:themeColor="text1"/>
              </w:rPr>
              <w:t>1</w:t>
            </w:r>
          </w:p>
        </w:tc>
        <w:tc>
          <w:tcPr>
            <w:tcW w:w="2552" w:type="dxa"/>
            <w:tcBorders>
              <w:top w:val="single" w:sz="8" w:space="0" w:color="auto"/>
              <w:left w:val="single" w:sz="8" w:space="0" w:color="auto"/>
              <w:bottom w:val="single" w:sz="8" w:space="0" w:color="auto"/>
              <w:right w:val="single" w:sz="8" w:space="0" w:color="auto"/>
            </w:tcBorders>
            <w:vAlign w:val="center"/>
          </w:tcPr>
          <w:p w14:paraId="41A83BED" w14:textId="77777777" w:rsidR="00585AF0" w:rsidRPr="00585AF0" w:rsidRDefault="00585AF0" w:rsidP="00585AF0">
            <w:pPr>
              <w:pStyle w:val="Title"/>
              <w:ind w:left="0"/>
              <w:jc w:val="left"/>
              <w:outlineLvl w:val="0"/>
              <w:rPr>
                <w:rFonts w:asciiTheme="minorHAnsi" w:hAnsiTheme="minorHAnsi" w:cstheme="minorHAnsi"/>
                <w:bCs w:val="0"/>
                <w:color w:val="000000" w:themeColor="text1"/>
                <w:sz w:val="22"/>
                <w:u w:val="none"/>
              </w:rPr>
            </w:pPr>
            <w:r w:rsidRPr="00585AF0">
              <w:rPr>
                <w:rFonts w:asciiTheme="minorHAnsi" w:hAnsiTheme="minorHAnsi" w:cstheme="minorHAnsi"/>
                <w:bCs w:val="0"/>
                <w:color w:val="000000" w:themeColor="text1"/>
                <w:sz w:val="22"/>
                <w:u w:val="none"/>
              </w:rPr>
              <w:t>Electrical</w:t>
            </w:r>
          </w:p>
          <w:p w14:paraId="6E0FB94E" w14:textId="77777777" w:rsidR="00585AF0" w:rsidRPr="00585AF0" w:rsidRDefault="00585AF0" w:rsidP="00585AF0">
            <w:pPr>
              <w:pStyle w:val="Title"/>
              <w:outlineLvl w:val="0"/>
              <w:rPr>
                <w:rFonts w:asciiTheme="minorHAnsi" w:hAnsiTheme="minorHAnsi" w:cstheme="minorHAnsi"/>
                <w:b w:val="0"/>
                <w:bCs w:val="0"/>
                <w:color w:val="000000" w:themeColor="text1"/>
                <w:sz w:val="22"/>
                <w:u w:val="none"/>
              </w:rPr>
            </w:pPr>
          </w:p>
          <w:p w14:paraId="6C44C6BE" w14:textId="77777777" w:rsidR="00585AF0" w:rsidRPr="00585AF0" w:rsidRDefault="00585AF0" w:rsidP="00585AF0">
            <w:pPr>
              <w:pStyle w:val="Title"/>
              <w:ind w:left="0"/>
              <w:jc w:val="left"/>
              <w:outlineLvl w:val="0"/>
              <w:rPr>
                <w:rFonts w:asciiTheme="minorHAnsi" w:hAnsiTheme="minorHAnsi" w:cstheme="minorHAnsi"/>
                <w:b w:val="0"/>
                <w:bCs w:val="0"/>
                <w:color w:val="000000" w:themeColor="text1"/>
                <w:sz w:val="22"/>
                <w:u w:val="none"/>
              </w:rPr>
            </w:pPr>
            <w:r w:rsidRPr="00585AF0">
              <w:rPr>
                <w:rFonts w:asciiTheme="minorHAnsi" w:hAnsiTheme="minorHAnsi" w:cstheme="minorHAnsi"/>
                <w:b w:val="0"/>
                <w:bCs w:val="0"/>
                <w:color w:val="000000" w:themeColor="text1"/>
                <w:sz w:val="22"/>
                <w:u w:val="none"/>
              </w:rPr>
              <w:t>Accidental contact with live conductors.</w:t>
            </w:r>
          </w:p>
          <w:p w14:paraId="258945F6" w14:textId="77777777" w:rsidR="00585AF0" w:rsidRPr="00585AF0" w:rsidRDefault="00585AF0" w:rsidP="00585AF0">
            <w:pPr>
              <w:pStyle w:val="Title"/>
              <w:ind w:left="0"/>
              <w:jc w:val="left"/>
              <w:outlineLvl w:val="0"/>
              <w:rPr>
                <w:rFonts w:asciiTheme="minorHAnsi" w:hAnsiTheme="minorHAnsi" w:cstheme="minorHAnsi"/>
                <w:b w:val="0"/>
                <w:bCs w:val="0"/>
                <w:color w:val="000000" w:themeColor="text1"/>
                <w:sz w:val="22"/>
                <w:u w:val="none"/>
              </w:rPr>
            </w:pPr>
            <w:r w:rsidRPr="00585AF0">
              <w:rPr>
                <w:rFonts w:asciiTheme="minorHAnsi" w:hAnsiTheme="minorHAnsi" w:cstheme="minorHAnsi"/>
                <w:b w:val="0"/>
                <w:bCs w:val="0"/>
                <w:color w:val="000000" w:themeColor="text1"/>
                <w:sz w:val="22"/>
                <w:u w:val="none"/>
              </w:rPr>
              <w:t>Electrocution by unsafe equipment. Fire.</w:t>
            </w:r>
          </w:p>
          <w:p w14:paraId="688591B7" w14:textId="69A6DE3A" w:rsidR="00585AF0" w:rsidRPr="00585AF0" w:rsidRDefault="00585AF0" w:rsidP="00585AF0">
            <w:pPr>
              <w:spacing w:line="276" w:lineRule="auto"/>
              <w:rPr>
                <w:rFonts w:cstheme="minorHAnsi"/>
              </w:rPr>
            </w:pPr>
          </w:p>
        </w:tc>
        <w:tc>
          <w:tcPr>
            <w:tcW w:w="2126" w:type="dxa"/>
            <w:tcBorders>
              <w:top w:val="single" w:sz="8" w:space="0" w:color="auto"/>
              <w:left w:val="single" w:sz="8" w:space="0" w:color="auto"/>
              <w:bottom w:val="single" w:sz="8" w:space="0" w:color="auto"/>
              <w:right w:val="single" w:sz="8" w:space="0" w:color="auto"/>
            </w:tcBorders>
            <w:vAlign w:val="center"/>
          </w:tcPr>
          <w:p w14:paraId="63ED6EE5" w14:textId="2415A3D5" w:rsidR="00585AF0" w:rsidRPr="00585AF0" w:rsidRDefault="00585AF0" w:rsidP="00585AF0">
            <w:pPr>
              <w:spacing w:line="276" w:lineRule="auto"/>
              <w:rPr>
                <w:rFonts w:cstheme="minorHAnsi"/>
              </w:rPr>
            </w:pPr>
            <w:r w:rsidRPr="00585AF0">
              <w:rPr>
                <w:rFonts w:cstheme="minorHAnsi"/>
                <w:b/>
                <w:bCs/>
                <w:color w:val="000000" w:themeColor="text1"/>
              </w:rPr>
              <w:t>Students, academic and technical staff, porters, estates</w:t>
            </w:r>
          </w:p>
        </w:tc>
        <w:tc>
          <w:tcPr>
            <w:tcW w:w="7229" w:type="dxa"/>
            <w:tcBorders>
              <w:top w:val="single" w:sz="8" w:space="0" w:color="auto"/>
              <w:left w:val="single" w:sz="8" w:space="0" w:color="auto"/>
              <w:bottom w:val="single" w:sz="8" w:space="0" w:color="auto"/>
              <w:right w:val="single" w:sz="8" w:space="0" w:color="auto"/>
            </w:tcBorders>
            <w:vAlign w:val="center"/>
          </w:tcPr>
          <w:p w14:paraId="06A0B36C" w14:textId="5FCF0723" w:rsidR="00585AF0" w:rsidRPr="00585AF0" w:rsidRDefault="00585AF0" w:rsidP="00585AF0">
            <w:pPr>
              <w:pStyle w:val="Title"/>
              <w:numPr>
                <w:ilvl w:val="0"/>
                <w:numId w:val="4"/>
              </w:numPr>
              <w:jc w:val="left"/>
              <w:outlineLvl w:val="0"/>
              <w:rPr>
                <w:rFonts w:asciiTheme="minorHAnsi" w:hAnsiTheme="minorHAnsi" w:cstheme="minorHAnsi"/>
                <w:b w:val="0"/>
                <w:bCs w:val="0"/>
                <w:color w:val="000000" w:themeColor="text1"/>
                <w:sz w:val="22"/>
                <w:szCs w:val="22"/>
                <w:u w:val="none"/>
              </w:rPr>
            </w:pPr>
            <w:r w:rsidRPr="00585AF0">
              <w:rPr>
                <w:rFonts w:asciiTheme="minorHAnsi" w:hAnsiTheme="minorHAnsi" w:cstheme="minorHAnsi"/>
                <w:b w:val="0"/>
                <w:bCs w:val="0"/>
                <w:color w:val="000000" w:themeColor="text1"/>
                <w:sz w:val="22"/>
                <w:szCs w:val="22"/>
                <w:u w:val="none"/>
              </w:rPr>
              <w:t xml:space="preserve">Electrical equipment should be used for its designed purpose and checked before use. If equipment appears to be damaged or is not working properly then it should not be used and reported to the </w:t>
            </w:r>
            <w:r w:rsidR="006D1D67">
              <w:rPr>
                <w:rFonts w:asciiTheme="minorHAnsi" w:hAnsiTheme="minorHAnsi" w:cstheme="minorHAnsi"/>
                <w:b w:val="0"/>
                <w:bCs w:val="0"/>
                <w:color w:val="000000" w:themeColor="text1"/>
                <w:sz w:val="22"/>
                <w:szCs w:val="22"/>
                <w:u w:val="none"/>
              </w:rPr>
              <w:t>Research hub support team and the PI/</w:t>
            </w:r>
            <w:r w:rsidRPr="00585AF0">
              <w:rPr>
                <w:rFonts w:asciiTheme="minorHAnsi" w:hAnsiTheme="minorHAnsi" w:cstheme="minorHAnsi"/>
                <w:b w:val="0"/>
                <w:bCs w:val="0"/>
                <w:color w:val="000000" w:themeColor="text1"/>
                <w:sz w:val="22"/>
                <w:szCs w:val="22"/>
                <w:u w:val="none"/>
              </w:rPr>
              <w:t>supervisor.</w:t>
            </w:r>
          </w:p>
          <w:p w14:paraId="5E0FEA9C" w14:textId="14A3E674" w:rsidR="00585AF0" w:rsidRDefault="00585AF0" w:rsidP="00585AF0">
            <w:pPr>
              <w:pStyle w:val="Title"/>
              <w:numPr>
                <w:ilvl w:val="0"/>
                <w:numId w:val="4"/>
              </w:numPr>
              <w:jc w:val="left"/>
              <w:outlineLvl w:val="0"/>
              <w:rPr>
                <w:rFonts w:asciiTheme="minorHAnsi" w:hAnsiTheme="minorHAnsi" w:cstheme="minorHAnsi"/>
                <w:b w:val="0"/>
                <w:bCs w:val="0"/>
                <w:color w:val="000000" w:themeColor="text1"/>
                <w:sz w:val="22"/>
                <w:szCs w:val="22"/>
                <w:u w:val="none"/>
              </w:rPr>
            </w:pPr>
            <w:r w:rsidRPr="00585AF0">
              <w:rPr>
                <w:rFonts w:asciiTheme="minorHAnsi" w:hAnsiTheme="minorHAnsi" w:cstheme="minorHAnsi"/>
                <w:b w:val="0"/>
                <w:bCs w:val="0"/>
                <w:color w:val="000000" w:themeColor="text1"/>
                <w:sz w:val="22"/>
                <w:szCs w:val="22"/>
                <w:u w:val="none"/>
              </w:rPr>
              <w:t>Keep water away from mains sockets.</w:t>
            </w:r>
          </w:p>
          <w:p w14:paraId="21B5BFC3" w14:textId="4114BBF1" w:rsidR="002E4512" w:rsidRDefault="002E4512" w:rsidP="00585AF0">
            <w:pPr>
              <w:pStyle w:val="Title"/>
              <w:numPr>
                <w:ilvl w:val="0"/>
                <w:numId w:val="4"/>
              </w:numPr>
              <w:jc w:val="left"/>
              <w:outlineLvl w:val="0"/>
              <w:rPr>
                <w:rFonts w:asciiTheme="minorHAnsi" w:hAnsiTheme="minorHAnsi" w:cstheme="minorHAnsi"/>
                <w:b w:val="0"/>
                <w:bCs w:val="0"/>
                <w:color w:val="000000" w:themeColor="text1"/>
                <w:sz w:val="22"/>
                <w:szCs w:val="22"/>
                <w:u w:val="none"/>
              </w:rPr>
            </w:pPr>
            <w:r>
              <w:rPr>
                <w:rFonts w:asciiTheme="minorHAnsi" w:hAnsiTheme="minorHAnsi" w:cstheme="minorHAnsi"/>
                <w:b w:val="0"/>
                <w:bCs w:val="0"/>
                <w:color w:val="000000" w:themeColor="text1"/>
                <w:sz w:val="22"/>
                <w:szCs w:val="22"/>
                <w:u w:val="none"/>
              </w:rPr>
              <w:t xml:space="preserve">Ensure no electrical equipment </w:t>
            </w:r>
            <w:r w:rsidR="00464144">
              <w:rPr>
                <w:rFonts w:asciiTheme="minorHAnsi" w:hAnsiTheme="minorHAnsi" w:cstheme="minorHAnsi"/>
                <w:b w:val="0"/>
                <w:bCs w:val="0"/>
                <w:color w:val="000000" w:themeColor="text1"/>
                <w:sz w:val="22"/>
                <w:szCs w:val="22"/>
                <w:u w:val="none"/>
              </w:rPr>
              <w:t xml:space="preserve">is in front of the compressor valve before venting – Ensure the compressor itself is not moved while </w:t>
            </w:r>
            <w:r w:rsidR="00CA7123">
              <w:rPr>
                <w:rFonts w:asciiTheme="minorHAnsi" w:hAnsiTheme="minorHAnsi" w:cstheme="minorHAnsi"/>
                <w:b w:val="0"/>
                <w:bCs w:val="0"/>
                <w:color w:val="000000" w:themeColor="text1"/>
                <w:sz w:val="22"/>
                <w:szCs w:val="22"/>
                <w:u w:val="none"/>
              </w:rPr>
              <w:t>pressurised.</w:t>
            </w:r>
          </w:p>
          <w:p w14:paraId="55DB1B69" w14:textId="23A83B3D" w:rsidR="00585AF0" w:rsidRPr="00585AF0" w:rsidRDefault="00585AF0" w:rsidP="00585AF0">
            <w:pPr>
              <w:rPr>
                <w:rFonts w:cstheme="minorHAnsi"/>
              </w:rPr>
            </w:pPr>
            <w:r w:rsidRPr="00585AF0">
              <w:rPr>
                <w:rFonts w:cstheme="minorHAnsi"/>
                <w:b/>
                <w:bCs/>
                <w:color w:val="000000" w:themeColor="text1"/>
              </w:rPr>
              <w:t>Standard power sockets (no high V/A exposed devices)</w:t>
            </w:r>
          </w:p>
        </w:tc>
        <w:tc>
          <w:tcPr>
            <w:tcW w:w="567" w:type="dxa"/>
            <w:tcBorders>
              <w:top w:val="single" w:sz="8" w:space="0" w:color="auto"/>
              <w:left w:val="single" w:sz="8" w:space="0" w:color="auto"/>
              <w:bottom w:val="single" w:sz="8" w:space="0" w:color="auto"/>
              <w:right w:val="single" w:sz="8" w:space="0" w:color="auto"/>
            </w:tcBorders>
            <w:vAlign w:val="center"/>
          </w:tcPr>
          <w:p w14:paraId="70052A14" w14:textId="6BA8BE96" w:rsidR="00585AF0" w:rsidRPr="00585AF0" w:rsidRDefault="00585AF0" w:rsidP="00585AF0">
            <w:pPr>
              <w:spacing w:line="276" w:lineRule="auto"/>
              <w:rPr>
                <w:rFonts w:cstheme="minorHAnsi"/>
              </w:rPr>
            </w:pPr>
            <w:r w:rsidRPr="00585AF0">
              <w:rPr>
                <w:rFonts w:cstheme="minorHAnsi"/>
                <w:b/>
                <w:bCs/>
                <w:color w:val="000000" w:themeColor="text1"/>
              </w:rPr>
              <w:t>5</w:t>
            </w:r>
          </w:p>
        </w:tc>
        <w:tc>
          <w:tcPr>
            <w:tcW w:w="567" w:type="dxa"/>
            <w:tcBorders>
              <w:top w:val="single" w:sz="8" w:space="0" w:color="auto"/>
              <w:left w:val="single" w:sz="8" w:space="0" w:color="auto"/>
              <w:bottom w:val="single" w:sz="8" w:space="0" w:color="auto"/>
              <w:right w:val="single" w:sz="8" w:space="0" w:color="auto"/>
            </w:tcBorders>
            <w:vAlign w:val="center"/>
          </w:tcPr>
          <w:p w14:paraId="7BC8B37C" w14:textId="16381D74" w:rsidR="00585AF0" w:rsidRPr="00585AF0" w:rsidRDefault="00585AF0" w:rsidP="00585AF0">
            <w:pPr>
              <w:spacing w:line="276" w:lineRule="auto"/>
              <w:rPr>
                <w:rFonts w:cstheme="minorHAnsi"/>
              </w:rPr>
            </w:pPr>
            <w:r w:rsidRPr="00585AF0">
              <w:rPr>
                <w:rFonts w:cstheme="minorHAnsi"/>
                <w:b/>
                <w:bCs/>
                <w:color w:val="000000" w:themeColor="text1"/>
              </w:rPr>
              <w:t>1</w:t>
            </w:r>
          </w:p>
        </w:tc>
        <w:tc>
          <w:tcPr>
            <w:tcW w:w="696" w:type="dxa"/>
            <w:tcBorders>
              <w:top w:val="single" w:sz="8" w:space="0" w:color="auto"/>
              <w:left w:val="single" w:sz="8" w:space="0" w:color="auto"/>
              <w:bottom w:val="single" w:sz="8" w:space="0" w:color="auto"/>
              <w:right w:val="single" w:sz="8" w:space="0" w:color="auto"/>
            </w:tcBorders>
            <w:vAlign w:val="center"/>
          </w:tcPr>
          <w:p w14:paraId="5E7DEDF9" w14:textId="6E60084D" w:rsidR="00585AF0" w:rsidRPr="00585AF0" w:rsidRDefault="00585AF0" w:rsidP="00585AF0">
            <w:pPr>
              <w:spacing w:line="276" w:lineRule="auto"/>
              <w:rPr>
                <w:rFonts w:cstheme="minorHAnsi"/>
              </w:rPr>
            </w:pPr>
            <w:r w:rsidRPr="00585AF0">
              <w:rPr>
                <w:rFonts w:cstheme="minorHAnsi"/>
                <w:b/>
                <w:bCs/>
                <w:color w:val="000000" w:themeColor="text1"/>
              </w:rPr>
              <w:t>5</w:t>
            </w:r>
          </w:p>
        </w:tc>
      </w:tr>
      <w:tr w:rsidR="00585AF0" w:rsidRPr="00585AF0" w14:paraId="34A97395"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2354DB5A" w14:textId="1CE806B3" w:rsidR="00585AF0" w:rsidRPr="00585AF0" w:rsidRDefault="00585AF0" w:rsidP="00585AF0">
            <w:pPr>
              <w:spacing w:line="276" w:lineRule="auto"/>
              <w:rPr>
                <w:rFonts w:cstheme="minorHAnsi"/>
              </w:rPr>
            </w:pPr>
            <w:r w:rsidRPr="00585AF0">
              <w:rPr>
                <w:rFonts w:cstheme="minorHAnsi"/>
                <w:b/>
                <w:bCs/>
                <w:color w:val="000000" w:themeColor="text1"/>
              </w:rPr>
              <w:lastRenderedPageBreak/>
              <w:t>2</w:t>
            </w:r>
          </w:p>
        </w:tc>
        <w:tc>
          <w:tcPr>
            <w:tcW w:w="2552" w:type="dxa"/>
            <w:tcBorders>
              <w:top w:val="single" w:sz="8" w:space="0" w:color="auto"/>
              <w:left w:val="single" w:sz="8" w:space="0" w:color="auto"/>
              <w:bottom w:val="single" w:sz="8" w:space="0" w:color="auto"/>
              <w:right w:val="single" w:sz="8" w:space="0" w:color="auto"/>
            </w:tcBorders>
            <w:vAlign w:val="center"/>
          </w:tcPr>
          <w:p w14:paraId="4E4292D0" w14:textId="77777777" w:rsidR="00585AF0" w:rsidRPr="00585AF0" w:rsidRDefault="00585AF0" w:rsidP="00585AF0">
            <w:pPr>
              <w:pStyle w:val="Title"/>
              <w:ind w:left="0"/>
              <w:jc w:val="left"/>
              <w:outlineLvl w:val="0"/>
              <w:rPr>
                <w:rFonts w:asciiTheme="minorHAnsi" w:hAnsiTheme="minorHAnsi" w:cstheme="minorHAnsi"/>
                <w:bCs w:val="0"/>
                <w:color w:val="000000" w:themeColor="text1"/>
                <w:sz w:val="22"/>
                <w:u w:val="none"/>
              </w:rPr>
            </w:pPr>
            <w:r w:rsidRPr="00585AF0">
              <w:rPr>
                <w:rFonts w:asciiTheme="minorHAnsi" w:hAnsiTheme="minorHAnsi" w:cstheme="minorHAnsi"/>
                <w:bCs w:val="0"/>
                <w:color w:val="000000" w:themeColor="text1"/>
                <w:sz w:val="22"/>
                <w:u w:val="none"/>
              </w:rPr>
              <w:t xml:space="preserve">Slips, </w:t>
            </w:r>
            <w:proofErr w:type="gramStart"/>
            <w:r w:rsidRPr="00585AF0">
              <w:rPr>
                <w:rFonts w:asciiTheme="minorHAnsi" w:hAnsiTheme="minorHAnsi" w:cstheme="minorHAnsi"/>
                <w:bCs w:val="0"/>
                <w:color w:val="000000" w:themeColor="text1"/>
                <w:sz w:val="22"/>
                <w:u w:val="none"/>
              </w:rPr>
              <w:t>trips</w:t>
            </w:r>
            <w:proofErr w:type="gramEnd"/>
            <w:r w:rsidRPr="00585AF0">
              <w:rPr>
                <w:rFonts w:asciiTheme="minorHAnsi" w:hAnsiTheme="minorHAnsi" w:cstheme="minorHAnsi"/>
                <w:bCs w:val="0"/>
                <w:color w:val="000000" w:themeColor="text1"/>
                <w:sz w:val="22"/>
                <w:u w:val="none"/>
              </w:rPr>
              <w:t xml:space="preserve"> and falls</w:t>
            </w:r>
          </w:p>
          <w:p w14:paraId="6B070A27" w14:textId="77777777" w:rsidR="00585AF0" w:rsidRPr="00585AF0" w:rsidRDefault="00585AF0" w:rsidP="00585AF0">
            <w:pPr>
              <w:pStyle w:val="Title"/>
              <w:ind w:left="0"/>
              <w:jc w:val="left"/>
              <w:outlineLvl w:val="0"/>
              <w:rPr>
                <w:rFonts w:asciiTheme="minorHAnsi" w:hAnsiTheme="minorHAnsi" w:cstheme="minorHAnsi"/>
                <w:b w:val="0"/>
                <w:bCs w:val="0"/>
                <w:color w:val="000000" w:themeColor="text1"/>
                <w:sz w:val="22"/>
                <w:u w:val="none"/>
              </w:rPr>
            </w:pPr>
          </w:p>
          <w:p w14:paraId="4FDE994B" w14:textId="081D7D25" w:rsidR="00585AF0" w:rsidRPr="00585AF0" w:rsidRDefault="00585AF0" w:rsidP="00585AF0">
            <w:pPr>
              <w:spacing w:line="276" w:lineRule="auto"/>
              <w:rPr>
                <w:rFonts w:cstheme="minorHAnsi"/>
              </w:rPr>
            </w:pPr>
            <w:r w:rsidRPr="00585AF0">
              <w:rPr>
                <w:rFonts w:cstheme="minorHAnsi"/>
                <w:color w:val="000000" w:themeColor="text1"/>
              </w:rPr>
              <w:t>Tripping over cables, slipping on spilled liquids, falling over due to items being left on the floor.</w:t>
            </w:r>
          </w:p>
        </w:tc>
        <w:tc>
          <w:tcPr>
            <w:tcW w:w="2126" w:type="dxa"/>
            <w:tcBorders>
              <w:top w:val="single" w:sz="8" w:space="0" w:color="auto"/>
              <w:left w:val="single" w:sz="8" w:space="0" w:color="auto"/>
              <w:bottom w:val="single" w:sz="8" w:space="0" w:color="auto"/>
              <w:right w:val="single" w:sz="8" w:space="0" w:color="auto"/>
            </w:tcBorders>
            <w:vAlign w:val="center"/>
          </w:tcPr>
          <w:p w14:paraId="12CB1103" w14:textId="1060126C" w:rsidR="00585AF0" w:rsidRPr="00585AF0" w:rsidRDefault="00585AF0" w:rsidP="00585AF0">
            <w:pPr>
              <w:spacing w:line="276" w:lineRule="auto"/>
              <w:rPr>
                <w:rFonts w:cstheme="minorHAnsi"/>
              </w:rPr>
            </w:pPr>
            <w:r w:rsidRPr="00585AF0">
              <w:rPr>
                <w:rFonts w:cstheme="minorHAnsi"/>
                <w:b/>
                <w:bCs/>
                <w:color w:val="000000" w:themeColor="text1"/>
              </w:rPr>
              <w:t>Students, academic and technical staff, porters, estates</w:t>
            </w:r>
          </w:p>
        </w:tc>
        <w:tc>
          <w:tcPr>
            <w:tcW w:w="7229" w:type="dxa"/>
            <w:tcBorders>
              <w:top w:val="single" w:sz="8" w:space="0" w:color="auto"/>
              <w:left w:val="single" w:sz="8" w:space="0" w:color="auto"/>
              <w:bottom w:val="single" w:sz="8" w:space="0" w:color="auto"/>
              <w:right w:val="single" w:sz="8" w:space="0" w:color="auto"/>
            </w:tcBorders>
            <w:vAlign w:val="center"/>
          </w:tcPr>
          <w:p w14:paraId="75464FA6" w14:textId="77777777" w:rsidR="00585AF0" w:rsidRPr="00585AF0" w:rsidRDefault="00585AF0" w:rsidP="00585AF0">
            <w:pPr>
              <w:pStyle w:val="Title"/>
              <w:numPr>
                <w:ilvl w:val="0"/>
                <w:numId w:val="5"/>
              </w:numPr>
              <w:jc w:val="left"/>
              <w:outlineLvl w:val="0"/>
              <w:rPr>
                <w:rFonts w:asciiTheme="minorHAnsi" w:hAnsiTheme="minorHAnsi" w:cstheme="minorHAnsi"/>
                <w:b w:val="0"/>
                <w:bCs w:val="0"/>
                <w:color w:val="auto"/>
                <w:sz w:val="22"/>
                <w:szCs w:val="22"/>
                <w:u w:val="none"/>
              </w:rPr>
            </w:pPr>
            <w:r w:rsidRPr="00585AF0">
              <w:rPr>
                <w:rFonts w:asciiTheme="minorHAnsi" w:hAnsiTheme="minorHAnsi" w:cstheme="minorHAnsi"/>
                <w:b w:val="0"/>
                <w:bCs w:val="0"/>
                <w:color w:val="auto"/>
                <w:sz w:val="22"/>
                <w:szCs w:val="22"/>
                <w:u w:val="none"/>
              </w:rPr>
              <w:t>Walkways are to be kept clear of obstructions. Good housekeeping to ensure area is tidy.</w:t>
            </w:r>
          </w:p>
          <w:p w14:paraId="256A8247" w14:textId="77777777" w:rsidR="00585AF0" w:rsidRPr="00585AF0" w:rsidRDefault="00585AF0" w:rsidP="00585AF0">
            <w:pPr>
              <w:pStyle w:val="Title"/>
              <w:numPr>
                <w:ilvl w:val="0"/>
                <w:numId w:val="5"/>
              </w:numPr>
              <w:jc w:val="left"/>
              <w:outlineLvl w:val="0"/>
              <w:rPr>
                <w:rFonts w:asciiTheme="minorHAnsi" w:hAnsiTheme="minorHAnsi" w:cstheme="minorHAnsi"/>
                <w:b w:val="0"/>
                <w:bCs w:val="0"/>
                <w:color w:val="auto"/>
                <w:sz w:val="22"/>
                <w:szCs w:val="22"/>
                <w:u w:val="none"/>
              </w:rPr>
            </w:pPr>
            <w:r w:rsidRPr="00585AF0">
              <w:rPr>
                <w:rFonts w:asciiTheme="minorHAnsi" w:hAnsiTheme="minorHAnsi" w:cstheme="minorHAnsi"/>
                <w:b w:val="0"/>
                <w:bCs w:val="0"/>
                <w:color w:val="auto"/>
                <w:sz w:val="22"/>
                <w:szCs w:val="22"/>
                <w:u w:val="none"/>
              </w:rPr>
              <w:t>Any spilled liquid (water, oil etc.) or other slip hazard is cleaned up immediately and thoroughly.</w:t>
            </w:r>
          </w:p>
          <w:p w14:paraId="34E8EF50" w14:textId="707EEB63" w:rsidR="001A575D" w:rsidRPr="001A575D" w:rsidRDefault="00585AF0" w:rsidP="001A575D">
            <w:pPr>
              <w:pStyle w:val="Title"/>
              <w:numPr>
                <w:ilvl w:val="0"/>
                <w:numId w:val="4"/>
              </w:numPr>
              <w:jc w:val="left"/>
              <w:outlineLvl w:val="0"/>
              <w:rPr>
                <w:rFonts w:asciiTheme="minorHAnsi" w:hAnsiTheme="minorHAnsi" w:cstheme="minorHAnsi"/>
                <w:b w:val="0"/>
                <w:bCs w:val="0"/>
                <w:color w:val="auto"/>
                <w:sz w:val="22"/>
                <w:szCs w:val="22"/>
                <w:u w:val="none"/>
              </w:rPr>
            </w:pPr>
            <w:r w:rsidRPr="00585AF0">
              <w:rPr>
                <w:rFonts w:asciiTheme="minorHAnsi" w:hAnsiTheme="minorHAnsi" w:cstheme="minorHAnsi"/>
                <w:b w:val="0"/>
                <w:bCs w:val="0"/>
                <w:color w:val="auto"/>
                <w:sz w:val="22"/>
                <w:szCs w:val="22"/>
                <w:u w:val="none"/>
              </w:rPr>
              <w:t xml:space="preserve">There should be no loose electrical cables on the floor. Shortest cabling routes (not on the floor) should be used where possible. Where necessary, electrical cables to be routed in elevated positions by preference. </w:t>
            </w:r>
            <w:r w:rsidR="001A575D">
              <w:rPr>
                <w:rFonts w:asciiTheme="minorHAnsi" w:hAnsiTheme="minorHAnsi" w:cstheme="minorHAnsi"/>
                <w:b w:val="0"/>
                <w:bCs w:val="0"/>
                <w:color w:val="auto"/>
                <w:sz w:val="22"/>
                <w:szCs w:val="22"/>
                <w:u w:val="none"/>
              </w:rPr>
              <w:t>If not possible, cable covers will be installed</w:t>
            </w:r>
            <w:r w:rsidR="001C2883">
              <w:rPr>
                <w:rFonts w:asciiTheme="minorHAnsi" w:hAnsiTheme="minorHAnsi" w:cstheme="minorHAnsi"/>
                <w:b w:val="0"/>
                <w:bCs w:val="0"/>
                <w:color w:val="auto"/>
                <w:sz w:val="22"/>
                <w:szCs w:val="22"/>
                <w:u w:val="none"/>
              </w:rPr>
              <w:t xml:space="preserve"> to protect both equipment and persons affected. </w:t>
            </w:r>
          </w:p>
          <w:p w14:paraId="593794C7" w14:textId="6CEF82CF" w:rsidR="00585AF0" w:rsidRPr="00585AF0" w:rsidRDefault="00585AF0" w:rsidP="00585AF0">
            <w:pPr>
              <w:spacing w:line="276" w:lineRule="auto"/>
              <w:rPr>
                <w:rFonts w:cstheme="minorHAnsi"/>
              </w:rPr>
            </w:pPr>
            <w:r w:rsidRPr="00585AF0">
              <w:rPr>
                <w:rFonts w:cstheme="minorHAnsi"/>
                <w:b/>
                <w:bCs/>
              </w:rPr>
              <w:t xml:space="preserve">All </w:t>
            </w:r>
            <w:r w:rsidR="00FE296F">
              <w:rPr>
                <w:rFonts w:cstheme="minorHAnsi"/>
                <w:b/>
                <w:bCs/>
              </w:rPr>
              <w:t>Equipment will adhere to SOP</w:t>
            </w:r>
            <w:r w:rsidR="00FE296F" w:rsidRPr="00585AF0">
              <w:rPr>
                <w:rFonts w:cstheme="minorHAnsi"/>
                <w:b/>
                <w:bCs/>
              </w:rPr>
              <w:t xml:space="preserve"> </w:t>
            </w:r>
            <w:r w:rsidR="00FE296F">
              <w:rPr>
                <w:rFonts w:cstheme="minorHAnsi"/>
                <w:b/>
                <w:bCs/>
              </w:rPr>
              <w:t>and ensure P</w:t>
            </w:r>
            <w:r w:rsidRPr="00585AF0">
              <w:rPr>
                <w:rFonts w:cstheme="minorHAnsi"/>
                <w:b/>
                <w:bCs/>
              </w:rPr>
              <w:t>neumatic and Electrical Wires</w:t>
            </w:r>
            <w:r w:rsidR="00FE296F">
              <w:rPr>
                <w:rFonts w:cstheme="minorHAnsi"/>
                <w:b/>
                <w:bCs/>
              </w:rPr>
              <w:t xml:space="preserve">, </w:t>
            </w:r>
            <w:r w:rsidRPr="00585AF0">
              <w:rPr>
                <w:rFonts w:cstheme="minorHAnsi"/>
                <w:b/>
                <w:bCs/>
              </w:rPr>
              <w:t>be routed away from the user side of the display, preventing any risk of slips, trips or falls</w:t>
            </w:r>
            <w:r w:rsidR="001545F0">
              <w:rPr>
                <w:rFonts w:cstheme="minorHAnsi"/>
                <w:b/>
                <w:bCs/>
              </w:rPr>
              <w:t xml:space="preserve">  </w:t>
            </w:r>
          </w:p>
        </w:tc>
        <w:tc>
          <w:tcPr>
            <w:tcW w:w="567" w:type="dxa"/>
            <w:tcBorders>
              <w:top w:val="single" w:sz="8" w:space="0" w:color="auto"/>
              <w:left w:val="single" w:sz="8" w:space="0" w:color="auto"/>
              <w:bottom w:val="single" w:sz="8" w:space="0" w:color="auto"/>
              <w:right w:val="single" w:sz="8" w:space="0" w:color="auto"/>
            </w:tcBorders>
            <w:vAlign w:val="center"/>
          </w:tcPr>
          <w:p w14:paraId="31FB6768" w14:textId="7DBAF22A" w:rsidR="00585AF0" w:rsidRPr="00585AF0" w:rsidRDefault="00585AF0" w:rsidP="00585AF0">
            <w:pPr>
              <w:spacing w:line="276" w:lineRule="auto"/>
              <w:rPr>
                <w:rFonts w:cstheme="minorHAnsi"/>
              </w:rPr>
            </w:pPr>
            <w:r w:rsidRPr="00585AF0">
              <w:rPr>
                <w:rFonts w:cstheme="minorHAnsi"/>
                <w:b/>
                <w:bCs/>
                <w:color w:val="000000" w:themeColor="text1"/>
              </w:rPr>
              <w:t>3</w:t>
            </w:r>
          </w:p>
        </w:tc>
        <w:tc>
          <w:tcPr>
            <w:tcW w:w="567" w:type="dxa"/>
            <w:tcBorders>
              <w:top w:val="single" w:sz="8" w:space="0" w:color="auto"/>
              <w:left w:val="single" w:sz="8" w:space="0" w:color="auto"/>
              <w:bottom w:val="single" w:sz="8" w:space="0" w:color="auto"/>
              <w:right w:val="single" w:sz="8" w:space="0" w:color="auto"/>
            </w:tcBorders>
            <w:vAlign w:val="center"/>
          </w:tcPr>
          <w:p w14:paraId="411DC086" w14:textId="17D48BB4" w:rsidR="00585AF0" w:rsidRPr="00585AF0" w:rsidRDefault="00585AF0" w:rsidP="00585AF0">
            <w:pPr>
              <w:spacing w:line="276" w:lineRule="auto"/>
              <w:rPr>
                <w:rFonts w:cstheme="minorHAnsi"/>
              </w:rPr>
            </w:pPr>
            <w:r w:rsidRPr="00585AF0">
              <w:rPr>
                <w:rFonts w:cstheme="minorHAnsi"/>
                <w:b/>
                <w:bCs/>
                <w:color w:val="000000" w:themeColor="text1"/>
              </w:rPr>
              <w:t>2</w:t>
            </w:r>
          </w:p>
        </w:tc>
        <w:tc>
          <w:tcPr>
            <w:tcW w:w="696" w:type="dxa"/>
            <w:tcBorders>
              <w:top w:val="single" w:sz="8" w:space="0" w:color="auto"/>
              <w:left w:val="single" w:sz="8" w:space="0" w:color="auto"/>
              <w:bottom w:val="single" w:sz="8" w:space="0" w:color="auto"/>
              <w:right w:val="single" w:sz="8" w:space="0" w:color="auto"/>
            </w:tcBorders>
            <w:vAlign w:val="center"/>
          </w:tcPr>
          <w:p w14:paraId="10EDFF5A" w14:textId="34C770FB" w:rsidR="00585AF0" w:rsidRPr="00585AF0" w:rsidRDefault="00585AF0" w:rsidP="00585AF0">
            <w:pPr>
              <w:spacing w:line="276" w:lineRule="auto"/>
              <w:rPr>
                <w:rFonts w:cstheme="minorHAnsi"/>
              </w:rPr>
            </w:pPr>
            <w:r w:rsidRPr="00585AF0">
              <w:rPr>
                <w:rFonts w:cstheme="minorHAnsi"/>
                <w:b/>
                <w:bCs/>
                <w:color w:val="000000" w:themeColor="text1"/>
              </w:rPr>
              <w:t>6</w:t>
            </w:r>
          </w:p>
        </w:tc>
      </w:tr>
      <w:tr w:rsidR="00585AF0" w:rsidRPr="00585AF0" w14:paraId="1751B4FB"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2943582C" w14:textId="37318FEA" w:rsidR="00585AF0" w:rsidRPr="00585AF0" w:rsidRDefault="00585AF0" w:rsidP="00585AF0">
            <w:pPr>
              <w:spacing w:line="276" w:lineRule="auto"/>
              <w:rPr>
                <w:rFonts w:cstheme="minorHAnsi"/>
              </w:rPr>
            </w:pPr>
            <w:r w:rsidRPr="00585AF0">
              <w:rPr>
                <w:rFonts w:cstheme="minorHAnsi"/>
                <w:b/>
                <w:bCs/>
                <w:color w:val="000000" w:themeColor="text1"/>
              </w:rPr>
              <w:t>3</w:t>
            </w:r>
          </w:p>
        </w:tc>
        <w:tc>
          <w:tcPr>
            <w:tcW w:w="2552" w:type="dxa"/>
            <w:tcBorders>
              <w:top w:val="single" w:sz="8" w:space="0" w:color="auto"/>
              <w:left w:val="single" w:sz="8" w:space="0" w:color="auto"/>
              <w:bottom w:val="single" w:sz="8" w:space="0" w:color="auto"/>
              <w:right w:val="single" w:sz="8" w:space="0" w:color="auto"/>
            </w:tcBorders>
            <w:vAlign w:val="center"/>
          </w:tcPr>
          <w:p w14:paraId="34DF0A3D" w14:textId="16094E3A" w:rsidR="00585AF0" w:rsidRPr="00585AF0" w:rsidRDefault="00585AF0" w:rsidP="00585AF0">
            <w:pPr>
              <w:rPr>
                <w:del w:id="0" w:author="Alvaro Favaratto Santos" w:date="2022-09-01T08:30:00Z"/>
                <w:rFonts w:cstheme="minorHAnsi"/>
                <w:b/>
              </w:rPr>
            </w:pPr>
            <w:r w:rsidRPr="00585AF0">
              <w:rPr>
                <w:rFonts w:cstheme="minorHAnsi"/>
                <w:b/>
              </w:rPr>
              <w:t xml:space="preserve">Experiments running unattended </w:t>
            </w:r>
          </w:p>
          <w:p w14:paraId="6B989C53" w14:textId="77777777" w:rsidR="00585AF0" w:rsidRPr="00585AF0" w:rsidRDefault="00585AF0" w:rsidP="00585AF0">
            <w:pPr>
              <w:rPr>
                <w:rFonts w:cstheme="minorHAnsi"/>
              </w:rPr>
            </w:pPr>
          </w:p>
          <w:p w14:paraId="58B21802" w14:textId="77777777" w:rsidR="00585AF0" w:rsidRPr="00585AF0" w:rsidRDefault="00585AF0" w:rsidP="00585AF0">
            <w:pPr>
              <w:numPr>
                <w:ilvl w:val="12"/>
                <w:numId w:val="0"/>
              </w:numPr>
              <w:rPr>
                <w:rFonts w:cstheme="minorHAnsi"/>
                <w:szCs w:val="20"/>
              </w:rPr>
            </w:pPr>
            <w:r w:rsidRPr="00585AF0">
              <w:rPr>
                <w:rFonts w:cstheme="minorHAnsi"/>
                <w:szCs w:val="20"/>
              </w:rPr>
              <w:t xml:space="preserve">Malfunction of experiment while unattended. </w:t>
            </w:r>
          </w:p>
          <w:p w14:paraId="66125987" w14:textId="036AD7A2" w:rsidR="00585AF0" w:rsidRPr="00585AF0" w:rsidRDefault="00585AF0" w:rsidP="00585AF0">
            <w:pPr>
              <w:spacing w:line="276" w:lineRule="auto"/>
              <w:rPr>
                <w:rFonts w:cstheme="minorHAnsi"/>
              </w:rPr>
            </w:pPr>
          </w:p>
        </w:tc>
        <w:tc>
          <w:tcPr>
            <w:tcW w:w="2126" w:type="dxa"/>
            <w:tcBorders>
              <w:top w:val="single" w:sz="8" w:space="0" w:color="auto"/>
              <w:left w:val="single" w:sz="8" w:space="0" w:color="auto"/>
              <w:bottom w:val="single" w:sz="8" w:space="0" w:color="auto"/>
              <w:right w:val="single" w:sz="8" w:space="0" w:color="auto"/>
            </w:tcBorders>
            <w:vAlign w:val="center"/>
          </w:tcPr>
          <w:p w14:paraId="6ED32C88" w14:textId="6B8FE188" w:rsidR="00585AF0" w:rsidRPr="00585AF0" w:rsidRDefault="00585AF0" w:rsidP="00585AF0">
            <w:pPr>
              <w:spacing w:line="276" w:lineRule="auto"/>
              <w:rPr>
                <w:rFonts w:cstheme="minorHAnsi"/>
              </w:rPr>
            </w:pPr>
            <w:r w:rsidRPr="00585AF0">
              <w:rPr>
                <w:rFonts w:cstheme="minorHAnsi"/>
                <w:b/>
                <w:bCs/>
                <w:color w:val="000000" w:themeColor="text1"/>
              </w:rPr>
              <w:t>Students, academic and technical staff, porters, estates</w:t>
            </w:r>
          </w:p>
        </w:tc>
        <w:tc>
          <w:tcPr>
            <w:tcW w:w="7229" w:type="dxa"/>
            <w:tcBorders>
              <w:top w:val="single" w:sz="8" w:space="0" w:color="auto"/>
              <w:left w:val="single" w:sz="8" w:space="0" w:color="auto"/>
              <w:bottom w:val="single" w:sz="8" w:space="0" w:color="auto"/>
              <w:right w:val="single" w:sz="8" w:space="0" w:color="auto"/>
            </w:tcBorders>
            <w:vAlign w:val="center"/>
          </w:tcPr>
          <w:p w14:paraId="15DBE1E1" w14:textId="2D8BB8A3" w:rsidR="00587106" w:rsidRPr="00587106" w:rsidRDefault="00587106" w:rsidP="00587106">
            <w:pPr>
              <w:pStyle w:val="ListParagraph"/>
              <w:numPr>
                <w:ilvl w:val="0"/>
                <w:numId w:val="5"/>
              </w:numPr>
              <w:overflowPunct w:val="0"/>
              <w:autoSpaceDE w:val="0"/>
              <w:autoSpaceDN w:val="0"/>
              <w:adjustRightInd w:val="0"/>
              <w:spacing w:after="0" w:line="240" w:lineRule="auto"/>
              <w:rPr>
                <w:rFonts w:cstheme="minorHAnsi"/>
                <w:szCs w:val="20"/>
              </w:rPr>
            </w:pPr>
            <w:r>
              <w:rPr>
                <w:rFonts w:cstheme="minorHAnsi"/>
              </w:rPr>
              <w:t xml:space="preserve">Equipment </w:t>
            </w:r>
            <w:r w:rsidR="00D65BF9">
              <w:rPr>
                <w:rFonts w:cstheme="minorHAnsi"/>
              </w:rPr>
              <w:t>must</w:t>
            </w:r>
            <w:r>
              <w:rPr>
                <w:rFonts w:cstheme="minorHAnsi"/>
              </w:rPr>
              <w:t xml:space="preserve"> be powered down when a</w:t>
            </w:r>
            <w:r w:rsidR="00D65BF9">
              <w:rPr>
                <w:rFonts w:cstheme="minorHAnsi"/>
              </w:rPr>
              <w:t xml:space="preserve">n </w:t>
            </w:r>
            <w:r>
              <w:rPr>
                <w:rFonts w:cstheme="minorHAnsi"/>
              </w:rPr>
              <w:t>organizer needs to leave the room</w:t>
            </w:r>
            <w:r w:rsidR="00D65BF9">
              <w:rPr>
                <w:rFonts w:cstheme="minorHAnsi"/>
              </w:rPr>
              <w:t xml:space="preserve">. The equipment must not be left running and unattended. </w:t>
            </w:r>
          </w:p>
          <w:p w14:paraId="476597EB" w14:textId="77777777" w:rsidR="00585AF0" w:rsidRPr="00585AF0" w:rsidRDefault="00585AF0" w:rsidP="00585AF0">
            <w:pPr>
              <w:pStyle w:val="ListParagraph"/>
              <w:numPr>
                <w:ilvl w:val="0"/>
                <w:numId w:val="5"/>
              </w:numPr>
              <w:overflowPunct w:val="0"/>
              <w:autoSpaceDE w:val="0"/>
              <w:autoSpaceDN w:val="0"/>
              <w:adjustRightInd w:val="0"/>
              <w:spacing w:after="0" w:line="240" w:lineRule="auto"/>
              <w:rPr>
                <w:rFonts w:cstheme="minorHAnsi"/>
                <w:szCs w:val="24"/>
              </w:rPr>
            </w:pPr>
            <w:r w:rsidRPr="00585AF0">
              <w:rPr>
                <w:rFonts w:cstheme="minorHAnsi"/>
              </w:rPr>
              <w:t>All testing equipment will be stored safely when not being used.</w:t>
            </w:r>
          </w:p>
          <w:p w14:paraId="1F81E11F" w14:textId="360C0966" w:rsidR="00585AF0" w:rsidRPr="00585AF0" w:rsidRDefault="00585AF0" w:rsidP="00585AF0">
            <w:pPr>
              <w:pStyle w:val="ListParagraph"/>
              <w:numPr>
                <w:ilvl w:val="0"/>
                <w:numId w:val="5"/>
              </w:numPr>
              <w:spacing w:after="0" w:line="240" w:lineRule="auto"/>
              <w:rPr>
                <w:rFonts w:cstheme="minorHAnsi"/>
              </w:rPr>
            </w:pPr>
            <w:r w:rsidRPr="00585AF0">
              <w:rPr>
                <w:rFonts w:cstheme="minorHAnsi"/>
              </w:rPr>
              <w:t xml:space="preserve">The air in the compressor will be vented out at the end of the study with the participant, mitigating the risks of leaving the equipment unattended. </w:t>
            </w:r>
            <w:r w:rsidR="00587106">
              <w:rPr>
                <w:rFonts w:cstheme="minorHAnsi"/>
              </w:rPr>
              <w:t>As stated within</w:t>
            </w:r>
            <w:r w:rsidR="00FE296F">
              <w:rPr>
                <w:rFonts w:cstheme="minorHAnsi"/>
              </w:rPr>
              <w:t xml:space="preserve"> the SOP, appropriate ventilation instructions will be given to ensure </w:t>
            </w:r>
            <w:r w:rsidR="00587106">
              <w:rPr>
                <w:rFonts w:cstheme="minorHAnsi"/>
              </w:rPr>
              <w:t xml:space="preserve">safe release of air for producing safe sound levels under </w:t>
            </w:r>
            <w:r w:rsidR="00587106">
              <w:t xml:space="preserve">100 </w:t>
            </w:r>
            <w:proofErr w:type="spellStart"/>
            <w:r w:rsidR="00587106">
              <w:t>dB.</w:t>
            </w:r>
            <w:proofErr w:type="spellEnd"/>
          </w:p>
          <w:p w14:paraId="041F7683" w14:textId="23999600" w:rsidR="00585AF0" w:rsidRPr="00585AF0" w:rsidRDefault="00585AF0" w:rsidP="00587106">
            <w:pPr>
              <w:pStyle w:val="ListParagraph"/>
              <w:spacing w:after="0" w:line="240" w:lineRule="auto"/>
              <w:ind w:left="360"/>
              <w:rPr>
                <w:rFonts w:cstheme="minorHAnsi"/>
              </w:rPr>
            </w:pPr>
          </w:p>
        </w:tc>
        <w:tc>
          <w:tcPr>
            <w:tcW w:w="567" w:type="dxa"/>
            <w:tcBorders>
              <w:top w:val="single" w:sz="8" w:space="0" w:color="auto"/>
              <w:left w:val="single" w:sz="8" w:space="0" w:color="auto"/>
              <w:bottom w:val="single" w:sz="8" w:space="0" w:color="auto"/>
              <w:right w:val="single" w:sz="8" w:space="0" w:color="auto"/>
            </w:tcBorders>
            <w:vAlign w:val="center"/>
          </w:tcPr>
          <w:p w14:paraId="4C420CD7" w14:textId="44A4AAA5" w:rsidR="00585AF0" w:rsidRPr="00585AF0" w:rsidRDefault="00585AF0" w:rsidP="00585AF0">
            <w:pPr>
              <w:spacing w:line="276" w:lineRule="auto"/>
              <w:rPr>
                <w:rFonts w:cstheme="minorHAnsi"/>
              </w:rPr>
            </w:pPr>
            <w:r w:rsidRPr="00585AF0">
              <w:rPr>
                <w:rFonts w:cstheme="minorHAnsi"/>
                <w:b/>
                <w:bCs/>
                <w:color w:val="000000" w:themeColor="text1"/>
              </w:rPr>
              <w:t>3</w:t>
            </w:r>
          </w:p>
        </w:tc>
        <w:tc>
          <w:tcPr>
            <w:tcW w:w="567" w:type="dxa"/>
            <w:tcBorders>
              <w:top w:val="single" w:sz="8" w:space="0" w:color="auto"/>
              <w:left w:val="single" w:sz="8" w:space="0" w:color="auto"/>
              <w:bottom w:val="single" w:sz="8" w:space="0" w:color="auto"/>
              <w:right w:val="single" w:sz="8" w:space="0" w:color="auto"/>
            </w:tcBorders>
            <w:vAlign w:val="center"/>
          </w:tcPr>
          <w:p w14:paraId="5CEFD30D" w14:textId="59B09CD8" w:rsidR="00585AF0" w:rsidRPr="00585AF0" w:rsidRDefault="00585AF0" w:rsidP="00585AF0">
            <w:pPr>
              <w:spacing w:line="276" w:lineRule="auto"/>
              <w:rPr>
                <w:rFonts w:cstheme="minorHAnsi"/>
              </w:rPr>
            </w:pPr>
            <w:r w:rsidRPr="00585AF0">
              <w:rPr>
                <w:rFonts w:cstheme="minorHAnsi"/>
                <w:b/>
                <w:bCs/>
                <w:color w:val="000000" w:themeColor="text1"/>
              </w:rPr>
              <w:t>1</w:t>
            </w:r>
          </w:p>
        </w:tc>
        <w:tc>
          <w:tcPr>
            <w:tcW w:w="696" w:type="dxa"/>
            <w:tcBorders>
              <w:top w:val="single" w:sz="8" w:space="0" w:color="auto"/>
              <w:left w:val="single" w:sz="8" w:space="0" w:color="auto"/>
              <w:bottom w:val="single" w:sz="8" w:space="0" w:color="auto"/>
              <w:right w:val="single" w:sz="8" w:space="0" w:color="auto"/>
            </w:tcBorders>
            <w:vAlign w:val="center"/>
          </w:tcPr>
          <w:p w14:paraId="130E07CB" w14:textId="6372FEF5" w:rsidR="00585AF0" w:rsidRPr="00585AF0" w:rsidRDefault="00585AF0" w:rsidP="00585AF0">
            <w:pPr>
              <w:spacing w:line="276" w:lineRule="auto"/>
              <w:rPr>
                <w:rFonts w:cstheme="minorHAnsi"/>
              </w:rPr>
            </w:pPr>
            <w:r w:rsidRPr="00585AF0">
              <w:rPr>
                <w:rFonts w:cstheme="minorHAnsi"/>
                <w:b/>
                <w:bCs/>
                <w:color w:val="000000" w:themeColor="text1"/>
              </w:rPr>
              <w:t>3</w:t>
            </w:r>
          </w:p>
        </w:tc>
      </w:tr>
      <w:tr w:rsidR="00585AF0" w:rsidRPr="00585AF0" w14:paraId="3F656CDA"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5B47215A" w14:textId="55272516" w:rsidR="00585AF0" w:rsidRPr="00585AF0" w:rsidRDefault="00585AF0" w:rsidP="00585AF0">
            <w:pPr>
              <w:spacing w:line="276" w:lineRule="auto"/>
              <w:rPr>
                <w:rFonts w:eastAsia="Calibri" w:cstheme="minorHAnsi"/>
                <w:color w:val="000000" w:themeColor="text1"/>
                <w:sz w:val="20"/>
                <w:szCs w:val="20"/>
              </w:rPr>
            </w:pPr>
            <w:r w:rsidRPr="00585AF0">
              <w:rPr>
                <w:rFonts w:cstheme="minorHAnsi"/>
                <w:b/>
                <w:bCs/>
                <w:color w:val="000000" w:themeColor="text1"/>
              </w:rPr>
              <w:t>4</w:t>
            </w:r>
          </w:p>
        </w:tc>
        <w:tc>
          <w:tcPr>
            <w:tcW w:w="2552" w:type="dxa"/>
            <w:tcBorders>
              <w:top w:val="single" w:sz="8" w:space="0" w:color="auto"/>
              <w:left w:val="single" w:sz="8" w:space="0" w:color="auto"/>
              <w:bottom w:val="single" w:sz="8" w:space="0" w:color="auto"/>
              <w:right w:val="single" w:sz="8" w:space="0" w:color="auto"/>
            </w:tcBorders>
            <w:vAlign w:val="center"/>
          </w:tcPr>
          <w:p w14:paraId="59C6A8D0" w14:textId="77777777" w:rsidR="00585AF0" w:rsidRPr="00585AF0" w:rsidRDefault="00585AF0" w:rsidP="00585AF0">
            <w:pPr>
              <w:numPr>
                <w:ilvl w:val="12"/>
                <w:numId w:val="0"/>
              </w:numPr>
              <w:ind w:left="142" w:hanging="142"/>
              <w:rPr>
                <w:rFonts w:cstheme="minorHAnsi"/>
                <w:bCs/>
                <w:szCs w:val="20"/>
              </w:rPr>
            </w:pPr>
          </w:p>
          <w:p w14:paraId="35471C03" w14:textId="77777777" w:rsidR="00585AF0" w:rsidRPr="00585AF0" w:rsidRDefault="00585AF0" w:rsidP="00585AF0">
            <w:pPr>
              <w:numPr>
                <w:ilvl w:val="12"/>
                <w:numId w:val="0"/>
              </w:numPr>
              <w:ind w:left="142" w:hanging="142"/>
              <w:rPr>
                <w:rFonts w:cstheme="minorHAnsi"/>
                <w:b/>
                <w:szCs w:val="20"/>
              </w:rPr>
            </w:pPr>
            <w:r w:rsidRPr="00585AF0">
              <w:rPr>
                <w:rFonts w:cstheme="minorHAnsi"/>
                <w:b/>
                <w:szCs w:val="20"/>
              </w:rPr>
              <w:t>Inexperienced users</w:t>
            </w:r>
          </w:p>
          <w:p w14:paraId="040A80E0" w14:textId="77777777" w:rsidR="00585AF0" w:rsidRPr="00585AF0" w:rsidRDefault="00585AF0" w:rsidP="00585AF0">
            <w:pPr>
              <w:numPr>
                <w:ilvl w:val="12"/>
                <w:numId w:val="0"/>
              </w:numPr>
              <w:ind w:left="142" w:hanging="142"/>
              <w:rPr>
                <w:rFonts w:cstheme="minorHAnsi"/>
                <w:bCs/>
                <w:szCs w:val="20"/>
              </w:rPr>
            </w:pPr>
          </w:p>
          <w:p w14:paraId="52D75987" w14:textId="21FEC66D" w:rsidR="00585AF0" w:rsidRPr="00585AF0" w:rsidRDefault="00585AF0" w:rsidP="00585AF0">
            <w:pPr>
              <w:spacing w:line="276" w:lineRule="auto"/>
              <w:rPr>
                <w:rFonts w:eastAsia="Calibri" w:cstheme="minorHAnsi"/>
                <w:bCs/>
                <w:color w:val="000000" w:themeColor="text1"/>
                <w:sz w:val="20"/>
                <w:szCs w:val="20"/>
              </w:rPr>
            </w:pPr>
            <w:r w:rsidRPr="00585AF0">
              <w:rPr>
                <w:rFonts w:cstheme="minorHAnsi"/>
                <w:bCs/>
              </w:rPr>
              <w:t>Increased risk due to lack of awareness/ experience</w:t>
            </w:r>
          </w:p>
        </w:tc>
        <w:tc>
          <w:tcPr>
            <w:tcW w:w="2126" w:type="dxa"/>
            <w:tcBorders>
              <w:top w:val="single" w:sz="8" w:space="0" w:color="auto"/>
              <w:left w:val="single" w:sz="8" w:space="0" w:color="auto"/>
              <w:bottom w:val="single" w:sz="8" w:space="0" w:color="auto"/>
              <w:right w:val="single" w:sz="8" w:space="0" w:color="auto"/>
            </w:tcBorders>
            <w:vAlign w:val="center"/>
          </w:tcPr>
          <w:p w14:paraId="2A927619" w14:textId="460F0E27" w:rsidR="00585AF0" w:rsidRPr="00585AF0" w:rsidRDefault="00585AF0" w:rsidP="00585AF0">
            <w:pPr>
              <w:spacing w:line="276" w:lineRule="auto"/>
              <w:rPr>
                <w:rFonts w:eastAsia="Calibri" w:cstheme="minorHAnsi"/>
                <w:color w:val="000000" w:themeColor="text1"/>
                <w:sz w:val="20"/>
                <w:szCs w:val="20"/>
              </w:rPr>
            </w:pPr>
            <w:r w:rsidRPr="00585AF0">
              <w:rPr>
                <w:rFonts w:cstheme="minorHAnsi"/>
                <w:b/>
                <w:color w:val="000000" w:themeColor="text1"/>
              </w:rPr>
              <w:t>User Study Participants</w:t>
            </w:r>
          </w:p>
        </w:tc>
        <w:tc>
          <w:tcPr>
            <w:tcW w:w="7229" w:type="dxa"/>
            <w:tcBorders>
              <w:top w:val="single" w:sz="8" w:space="0" w:color="auto"/>
              <w:left w:val="single" w:sz="8" w:space="0" w:color="auto"/>
              <w:bottom w:val="single" w:sz="8" w:space="0" w:color="auto"/>
              <w:right w:val="single" w:sz="8" w:space="0" w:color="auto"/>
            </w:tcBorders>
            <w:vAlign w:val="center"/>
          </w:tcPr>
          <w:p w14:paraId="4A9EBDBE" w14:textId="77777777" w:rsidR="00585AF0" w:rsidRPr="00585AF0" w:rsidRDefault="00585AF0" w:rsidP="00585AF0">
            <w:pPr>
              <w:pStyle w:val="ListParagraph"/>
              <w:numPr>
                <w:ilvl w:val="0"/>
                <w:numId w:val="5"/>
              </w:numPr>
              <w:overflowPunct w:val="0"/>
              <w:autoSpaceDE w:val="0"/>
              <w:autoSpaceDN w:val="0"/>
              <w:adjustRightInd w:val="0"/>
              <w:spacing w:after="0" w:line="240" w:lineRule="auto"/>
              <w:textAlignment w:val="baseline"/>
              <w:rPr>
                <w:rFonts w:cstheme="minorHAnsi"/>
                <w:szCs w:val="20"/>
              </w:rPr>
            </w:pPr>
            <w:r w:rsidRPr="00585AF0">
              <w:rPr>
                <w:rFonts w:cstheme="minorHAnsi"/>
                <w:szCs w:val="20"/>
              </w:rPr>
              <w:t>An Experienced user will always accompany a participant and operate the testing equipment.</w:t>
            </w:r>
          </w:p>
          <w:p w14:paraId="46E1F81E" w14:textId="363D2C94" w:rsidR="00585AF0" w:rsidRPr="00585AF0" w:rsidRDefault="0023306D" w:rsidP="00585AF0">
            <w:pPr>
              <w:pStyle w:val="ListParagraph"/>
              <w:numPr>
                <w:ilvl w:val="0"/>
                <w:numId w:val="5"/>
              </w:numPr>
              <w:overflowPunct w:val="0"/>
              <w:autoSpaceDE w:val="0"/>
              <w:autoSpaceDN w:val="0"/>
              <w:adjustRightInd w:val="0"/>
              <w:spacing w:after="0" w:line="240" w:lineRule="auto"/>
              <w:textAlignment w:val="baseline"/>
              <w:rPr>
                <w:rFonts w:cstheme="minorHAnsi"/>
                <w:szCs w:val="20"/>
              </w:rPr>
            </w:pPr>
            <w:r>
              <w:rPr>
                <w:rFonts w:cstheme="minorHAnsi"/>
                <w:szCs w:val="20"/>
              </w:rPr>
              <w:t>An Ine</w:t>
            </w:r>
            <w:r w:rsidRPr="00585AF0">
              <w:rPr>
                <w:rFonts w:cstheme="minorHAnsi"/>
                <w:szCs w:val="20"/>
              </w:rPr>
              <w:t>xperienced</w:t>
            </w:r>
            <w:r w:rsidR="00585AF0" w:rsidRPr="00585AF0">
              <w:rPr>
                <w:rFonts w:cstheme="minorHAnsi"/>
                <w:szCs w:val="20"/>
              </w:rPr>
              <w:t xml:space="preserve"> user </w:t>
            </w:r>
            <w:r>
              <w:rPr>
                <w:rFonts w:cstheme="minorHAnsi"/>
                <w:szCs w:val="20"/>
              </w:rPr>
              <w:t xml:space="preserve">(i.e., new researcher) </w:t>
            </w:r>
            <w:r w:rsidR="00585AF0" w:rsidRPr="00585AF0">
              <w:rPr>
                <w:rFonts w:cstheme="minorHAnsi"/>
                <w:szCs w:val="20"/>
              </w:rPr>
              <w:t xml:space="preserve">will </w:t>
            </w:r>
            <w:r>
              <w:rPr>
                <w:rFonts w:cstheme="minorHAnsi"/>
                <w:szCs w:val="20"/>
              </w:rPr>
              <w:t xml:space="preserve">always </w:t>
            </w:r>
            <w:r w:rsidR="00585AF0" w:rsidRPr="00585AF0">
              <w:rPr>
                <w:rFonts w:cstheme="minorHAnsi"/>
                <w:szCs w:val="20"/>
              </w:rPr>
              <w:t xml:space="preserve">interact with the prototype after </w:t>
            </w:r>
            <w:r>
              <w:rPr>
                <w:rFonts w:cstheme="minorHAnsi"/>
                <w:szCs w:val="20"/>
              </w:rPr>
              <w:t xml:space="preserve">completing an </w:t>
            </w:r>
            <w:r w:rsidR="00585AF0" w:rsidRPr="00585AF0">
              <w:rPr>
                <w:rFonts w:cstheme="minorHAnsi"/>
                <w:szCs w:val="20"/>
              </w:rPr>
              <w:t xml:space="preserve">introduction </w:t>
            </w:r>
            <w:r>
              <w:rPr>
                <w:rFonts w:cstheme="minorHAnsi"/>
                <w:szCs w:val="20"/>
              </w:rPr>
              <w:t xml:space="preserve">and training </w:t>
            </w:r>
            <w:r w:rsidR="00585AF0" w:rsidRPr="00585AF0">
              <w:rPr>
                <w:rFonts w:cstheme="minorHAnsi"/>
                <w:szCs w:val="20"/>
              </w:rPr>
              <w:t xml:space="preserve">from the </w:t>
            </w:r>
            <w:r w:rsidRPr="00585AF0">
              <w:rPr>
                <w:rFonts w:cstheme="minorHAnsi"/>
                <w:szCs w:val="20"/>
              </w:rPr>
              <w:t xml:space="preserve">Experienced </w:t>
            </w:r>
            <w:r>
              <w:rPr>
                <w:rFonts w:cstheme="minorHAnsi"/>
                <w:szCs w:val="20"/>
              </w:rPr>
              <w:t>and SOP before using the equipment.</w:t>
            </w:r>
          </w:p>
          <w:p w14:paraId="4FC95FB1" w14:textId="65F8656C" w:rsidR="00585AF0" w:rsidRPr="00585AF0" w:rsidRDefault="00585AF0" w:rsidP="00585AF0">
            <w:pPr>
              <w:spacing w:line="276" w:lineRule="auto"/>
              <w:rPr>
                <w:rFonts w:eastAsia="Calibri" w:cstheme="minorHAnsi"/>
                <w:color w:val="000000" w:themeColor="text1"/>
                <w:sz w:val="20"/>
                <w:szCs w:val="20"/>
              </w:rPr>
            </w:pPr>
            <w:r w:rsidRPr="00585AF0">
              <w:rPr>
                <w:rFonts w:cstheme="minorHAnsi"/>
                <w:szCs w:val="20"/>
              </w:rPr>
              <w:t>New users will not be able to interact with any of the other testing equipment</w:t>
            </w:r>
          </w:p>
        </w:tc>
        <w:tc>
          <w:tcPr>
            <w:tcW w:w="567" w:type="dxa"/>
            <w:tcBorders>
              <w:top w:val="single" w:sz="8" w:space="0" w:color="auto"/>
              <w:left w:val="single" w:sz="8" w:space="0" w:color="auto"/>
              <w:bottom w:val="single" w:sz="8" w:space="0" w:color="auto"/>
              <w:right w:val="single" w:sz="8" w:space="0" w:color="auto"/>
            </w:tcBorders>
            <w:vAlign w:val="center"/>
          </w:tcPr>
          <w:p w14:paraId="7B68F57E" w14:textId="0557C7DD"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4</w:t>
            </w:r>
          </w:p>
        </w:tc>
        <w:tc>
          <w:tcPr>
            <w:tcW w:w="567" w:type="dxa"/>
            <w:tcBorders>
              <w:top w:val="single" w:sz="8" w:space="0" w:color="auto"/>
              <w:left w:val="single" w:sz="8" w:space="0" w:color="auto"/>
              <w:bottom w:val="single" w:sz="8" w:space="0" w:color="auto"/>
              <w:right w:val="single" w:sz="8" w:space="0" w:color="auto"/>
            </w:tcBorders>
            <w:vAlign w:val="center"/>
          </w:tcPr>
          <w:p w14:paraId="049EEE12" w14:textId="139B24C8"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1</w:t>
            </w:r>
          </w:p>
        </w:tc>
        <w:tc>
          <w:tcPr>
            <w:tcW w:w="696" w:type="dxa"/>
            <w:tcBorders>
              <w:top w:val="single" w:sz="8" w:space="0" w:color="auto"/>
              <w:left w:val="single" w:sz="8" w:space="0" w:color="auto"/>
              <w:bottom w:val="single" w:sz="8" w:space="0" w:color="auto"/>
              <w:right w:val="single" w:sz="8" w:space="0" w:color="auto"/>
            </w:tcBorders>
            <w:vAlign w:val="center"/>
          </w:tcPr>
          <w:p w14:paraId="601FCF6D" w14:textId="41DEC8AD"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4</w:t>
            </w:r>
          </w:p>
        </w:tc>
      </w:tr>
      <w:tr w:rsidR="00585AF0" w:rsidRPr="00585AF0" w14:paraId="047A18B2"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67405289" w14:textId="2E766367" w:rsidR="00585AF0" w:rsidRPr="00585AF0" w:rsidRDefault="00585AF0" w:rsidP="00585AF0">
            <w:pPr>
              <w:spacing w:line="276" w:lineRule="auto"/>
              <w:rPr>
                <w:rFonts w:eastAsia="Calibri" w:cstheme="minorHAnsi"/>
                <w:color w:val="000000" w:themeColor="text1"/>
                <w:sz w:val="20"/>
                <w:szCs w:val="20"/>
              </w:rPr>
            </w:pPr>
            <w:r w:rsidRPr="00585AF0">
              <w:rPr>
                <w:rFonts w:cstheme="minorHAnsi"/>
                <w:b/>
                <w:bCs/>
                <w:color w:val="000000" w:themeColor="text1"/>
              </w:rPr>
              <w:lastRenderedPageBreak/>
              <w:t>6</w:t>
            </w:r>
          </w:p>
        </w:tc>
        <w:tc>
          <w:tcPr>
            <w:tcW w:w="2552" w:type="dxa"/>
            <w:tcBorders>
              <w:top w:val="single" w:sz="8" w:space="0" w:color="auto"/>
              <w:left w:val="single" w:sz="8" w:space="0" w:color="auto"/>
              <w:bottom w:val="single" w:sz="8" w:space="0" w:color="auto"/>
              <w:right w:val="single" w:sz="8" w:space="0" w:color="auto"/>
            </w:tcBorders>
            <w:vAlign w:val="center"/>
          </w:tcPr>
          <w:p w14:paraId="0ED03B9D" w14:textId="77777777" w:rsidR="00585AF0" w:rsidRPr="00585AF0" w:rsidRDefault="00585AF0" w:rsidP="00585AF0">
            <w:pPr>
              <w:pStyle w:val="Title"/>
              <w:ind w:left="0"/>
              <w:jc w:val="left"/>
              <w:outlineLvl w:val="0"/>
              <w:rPr>
                <w:rFonts w:asciiTheme="minorHAnsi" w:hAnsiTheme="minorHAnsi" w:cstheme="minorHAnsi"/>
                <w:bCs w:val="0"/>
                <w:color w:val="000000" w:themeColor="text1"/>
                <w:sz w:val="22"/>
                <w:u w:val="none"/>
              </w:rPr>
            </w:pPr>
            <w:r w:rsidRPr="00585AF0">
              <w:rPr>
                <w:rFonts w:asciiTheme="minorHAnsi" w:hAnsiTheme="minorHAnsi" w:cstheme="minorHAnsi"/>
                <w:bCs w:val="0"/>
                <w:color w:val="000000" w:themeColor="text1"/>
                <w:sz w:val="22"/>
                <w:u w:val="none"/>
              </w:rPr>
              <w:t>Manual Handling</w:t>
            </w:r>
          </w:p>
          <w:p w14:paraId="658BBDAA" w14:textId="77777777" w:rsidR="00585AF0" w:rsidRPr="00585AF0" w:rsidRDefault="00585AF0" w:rsidP="00585AF0">
            <w:pPr>
              <w:pStyle w:val="Title"/>
              <w:ind w:left="0"/>
              <w:jc w:val="left"/>
              <w:outlineLvl w:val="0"/>
              <w:rPr>
                <w:rFonts w:asciiTheme="minorHAnsi" w:hAnsiTheme="minorHAnsi" w:cstheme="minorHAnsi"/>
                <w:b w:val="0"/>
                <w:bCs w:val="0"/>
                <w:color w:val="000000" w:themeColor="text1"/>
                <w:sz w:val="22"/>
                <w:u w:val="none"/>
              </w:rPr>
            </w:pPr>
          </w:p>
          <w:p w14:paraId="3CF81579" w14:textId="77777777" w:rsidR="00585AF0" w:rsidRPr="00585AF0" w:rsidRDefault="00585AF0" w:rsidP="00585AF0">
            <w:pPr>
              <w:pStyle w:val="Title"/>
              <w:ind w:left="0"/>
              <w:jc w:val="left"/>
              <w:outlineLvl w:val="0"/>
              <w:rPr>
                <w:rFonts w:asciiTheme="minorHAnsi" w:hAnsiTheme="minorHAnsi" w:cstheme="minorHAnsi"/>
                <w:b w:val="0"/>
                <w:bCs w:val="0"/>
                <w:color w:val="000000" w:themeColor="text1"/>
                <w:sz w:val="22"/>
                <w:u w:val="none"/>
              </w:rPr>
            </w:pPr>
            <w:r w:rsidRPr="00585AF0">
              <w:rPr>
                <w:rFonts w:asciiTheme="minorHAnsi" w:hAnsiTheme="minorHAnsi" w:cstheme="minorHAnsi"/>
                <w:b w:val="0"/>
                <w:bCs w:val="0"/>
                <w:color w:val="000000" w:themeColor="text1"/>
                <w:sz w:val="22"/>
                <w:u w:val="none"/>
              </w:rPr>
              <w:t xml:space="preserve">Injuries due to lifting, pulling, pushing or carrying a load such as strains, sprains, crushed fingers/toes. </w:t>
            </w:r>
          </w:p>
          <w:p w14:paraId="145CA052" w14:textId="77777777" w:rsidR="00585AF0" w:rsidRPr="00585AF0" w:rsidRDefault="00585AF0" w:rsidP="00585AF0">
            <w:pPr>
              <w:pStyle w:val="Title"/>
              <w:ind w:left="0"/>
              <w:jc w:val="left"/>
              <w:outlineLvl w:val="0"/>
              <w:rPr>
                <w:rFonts w:asciiTheme="minorHAnsi" w:hAnsiTheme="minorHAnsi" w:cstheme="minorHAnsi"/>
                <w:b w:val="0"/>
                <w:bCs w:val="0"/>
                <w:color w:val="000000" w:themeColor="text1"/>
                <w:sz w:val="22"/>
                <w:u w:val="none"/>
              </w:rPr>
            </w:pPr>
          </w:p>
          <w:p w14:paraId="29AB3281" w14:textId="77777777" w:rsidR="00585AF0" w:rsidRPr="00585AF0" w:rsidRDefault="00585AF0" w:rsidP="00585AF0">
            <w:pPr>
              <w:spacing w:line="276" w:lineRule="auto"/>
              <w:rPr>
                <w:rFonts w:eastAsia="Calibri" w:cstheme="minorHAnsi"/>
                <w:color w:val="000000" w:themeColor="text1"/>
                <w:sz w:val="20"/>
                <w:szCs w:val="20"/>
              </w:rPr>
            </w:pPr>
          </w:p>
        </w:tc>
        <w:tc>
          <w:tcPr>
            <w:tcW w:w="2126" w:type="dxa"/>
            <w:tcBorders>
              <w:top w:val="single" w:sz="8" w:space="0" w:color="auto"/>
              <w:left w:val="single" w:sz="8" w:space="0" w:color="auto"/>
              <w:bottom w:val="single" w:sz="8" w:space="0" w:color="auto"/>
              <w:right w:val="single" w:sz="8" w:space="0" w:color="auto"/>
            </w:tcBorders>
            <w:vAlign w:val="center"/>
          </w:tcPr>
          <w:p w14:paraId="27BD4573" w14:textId="407F29B4" w:rsidR="00585AF0" w:rsidRPr="00585AF0" w:rsidRDefault="00585AF0" w:rsidP="00585AF0">
            <w:pPr>
              <w:spacing w:line="276" w:lineRule="auto"/>
              <w:rPr>
                <w:rFonts w:eastAsia="Calibri" w:cstheme="minorHAnsi"/>
                <w:color w:val="000000" w:themeColor="text1"/>
                <w:sz w:val="20"/>
                <w:szCs w:val="20"/>
              </w:rPr>
            </w:pPr>
            <w:r w:rsidRPr="00585AF0">
              <w:rPr>
                <w:rFonts w:cstheme="minorHAnsi"/>
                <w:color w:val="000000" w:themeColor="text1"/>
              </w:rPr>
              <w:t xml:space="preserve">Study </w:t>
            </w:r>
            <w:proofErr w:type="spellStart"/>
            <w:r w:rsidRPr="00585AF0">
              <w:rPr>
                <w:rFonts w:cstheme="minorHAnsi"/>
                <w:color w:val="000000" w:themeColor="text1"/>
              </w:rPr>
              <w:t>Organisers</w:t>
            </w:r>
            <w:proofErr w:type="spellEnd"/>
            <w:r w:rsidRPr="00585AF0">
              <w:rPr>
                <w:rFonts w:cstheme="minorHAnsi"/>
                <w:color w:val="000000" w:themeColor="text1"/>
              </w:rPr>
              <w:t xml:space="preserve"> &amp; Participants</w:t>
            </w:r>
          </w:p>
        </w:tc>
        <w:tc>
          <w:tcPr>
            <w:tcW w:w="7229" w:type="dxa"/>
            <w:tcBorders>
              <w:top w:val="single" w:sz="8" w:space="0" w:color="auto"/>
              <w:left w:val="single" w:sz="8" w:space="0" w:color="auto"/>
              <w:bottom w:val="single" w:sz="8" w:space="0" w:color="auto"/>
              <w:right w:val="single" w:sz="8" w:space="0" w:color="auto"/>
            </w:tcBorders>
            <w:vAlign w:val="center"/>
          </w:tcPr>
          <w:p w14:paraId="696FB5E8" w14:textId="77777777" w:rsidR="00585AF0" w:rsidRPr="00585AF0" w:rsidRDefault="00585AF0" w:rsidP="00585AF0">
            <w:pPr>
              <w:pStyle w:val="Title"/>
              <w:numPr>
                <w:ilvl w:val="0"/>
                <w:numId w:val="5"/>
              </w:numPr>
              <w:jc w:val="left"/>
              <w:outlineLvl w:val="0"/>
              <w:rPr>
                <w:rFonts w:asciiTheme="minorHAnsi" w:hAnsiTheme="minorHAnsi" w:cstheme="minorHAnsi"/>
                <w:b w:val="0"/>
                <w:bCs w:val="0"/>
                <w:color w:val="000000" w:themeColor="text1"/>
                <w:sz w:val="22"/>
                <w:u w:val="none"/>
              </w:rPr>
            </w:pPr>
            <w:r w:rsidRPr="00585AF0">
              <w:rPr>
                <w:rFonts w:asciiTheme="minorHAnsi" w:hAnsiTheme="minorHAnsi" w:cstheme="minorHAnsi"/>
                <w:b w:val="0"/>
                <w:bCs w:val="0"/>
                <w:color w:val="000000" w:themeColor="text1"/>
                <w:sz w:val="22"/>
                <w:u w:val="none"/>
              </w:rPr>
              <w:t>Manual handling should be avoided wherever possible.</w:t>
            </w:r>
          </w:p>
          <w:p w14:paraId="7DA2651C" w14:textId="77777777" w:rsidR="00585AF0" w:rsidRPr="00585AF0" w:rsidRDefault="00585AF0" w:rsidP="00585AF0">
            <w:pPr>
              <w:pStyle w:val="Title"/>
              <w:numPr>
                <w:ilvl w:val="0"/>
                <w:numId w:val="5"/>
              </w:numPr>
              <w:jc w:val="left"/>
              <w:outlineLvl w:val="0"/>
              <w:rPr>
                <w:rFonts w:asciiTheme="minorHAnsi" w:hAnsiTheme="minorHAnsi" w:cstheme="minorHAnsi"/>
                <w:b w:val="0"/>
                <w:bCs w:val="0"/>
                <w:color w:val="000000" w:themeColor="text1"/>
                <w:sz w:val="22"/>
                <w:u w:val="none"/>
              </w:rPr>
            </w:pPr>
            <w:r w:rsidRPr="00585AF0">
              <w:rPr>
                <w:rFonts w:asciiTheme="minorHAnsi" w:hAnsiTheme="minorHAnsi" w:cstheme="minorHAnsi"/>
                <w:b w:val="0"/>
                <w:bCs w:val="0"/>
                <w:color w:val="000000" w:themeColor="text1"/>
                <w:sz w:val="22"/>
                <w:u w:val="none"/>
              </w:rPr>
              <w:t xml:space="preserve">Suitable, well maintained assistive equipment should be used, </w:t>
            </w:r>
            <w:proofErr w:type="gramStart"/>
            <w:r w:rsidRPr="00585AF0">
              <w:rPr>
                <w:rFonts w:asciiTheme="minorHAnsi" w:hAnsiTheme="minorHAnsi" w:cstheme="minorHAnsi"/>
                <w:b w:val="0"/>
                <w:bCs w:val="0"/>
                <w:color w:val="000000" w:themeColor="text1"/>
                <w:sz w:val="22"/>
                <w:u w:val="none"/>
              </w:rPr>
              <w:t>e.g.</w:t>
            </w:r>
            <w:proofErr w:type="gramEnd"/>
            <w:r w:rsidRPr="00585AF0">
              <w:rPr>
                <w:rFonts w:asciiTheme="minorHAnsi" w:hAnsiTheme="minorHAnsi" w:cstheme="minorHAnsi"/>
                <w:b w:val="0"/>
                <w:bCs w:val="0"/>
                <w:color w:val="000000" w:themeColor="text1"/>
                <w:sz w:val="22"/>
                <w:u w:val="none"/>
              </w:rPr>
              <w:t xml:space="preserve"> trolley, sack truck, fork lift truck, wheeled cages, etc. where items need to be moved.</w:t>
            </w:r>
          </w:p>
          <w:p w14:paraId="5A0DEF96" w14:textId="77777777" w:rsidR="00585AF0" w:rsidRPr="00585AF0" w:rsidRDefault="00585AF0" w:rsidP="00585AF0">
            <w:pPr>
              <w:pStyle w:val="Title"/>
              <w:numPr>
                <w:ilvl w:val="0"/>
                <w:numId w:val="5"/>
              </w:numPr>
              <w:jc w:val="left"/>
              <w:outlineLvl w:val="0"/>
              <w:rPr>
                <w:rFonts w:asciiTheme="minorHAnsi" w:hAnsiTheme="minorHAnsi" w:cstheme="minorHAnsi"/>
                <w:b w:val="0"/>
                <w:bCs w:val="0"/>
                <w:color w:val="000000" w:themeColor="text1"/>
                <w:sz w:val="22"/>
                <w:u w:val="none"/>
              </w:rPr>
            </w:pPr>
            <w:r w:rsidRPr="00585AF0">
              <w:rPr>
                <w:rFonts w:asciiTheme="minorHAnsi" w:hAnsiTheme="minorHAnsi" w:cstheme="minorHAnsi"/>
                <w:b w:val="0"/>
                <w:bCs w:val="0"/>
                <w:color w:val="000000" w:themeColor="text1"/>
                <w:sz w:val="22"/>
                <w:u w:val="none"/>
              </w:rPr>
              <w:t>Frequently used items should be at an easily accessible height.</w:t>
            </w:r>
          </w:p>
          <w:p w14:paraId="63AD369D" w14:textId="77777777" w:rsidR="00585AF0" w:rsidRPr="00585AF0" w:rsidRDefault="00585AF0" w:rsidP="00585AF0">
            <w:pPr>
              <w:pStyle w:val="Title"/>
              <w:numPr>
                <w:ilvl w:val="0"/>
                <w:numId w:val="5"/>
              </w:numPr>
              <w:jc w:val="left"/>
              <w:outlineLvl w:val="0"/>
              <w:rPr>
                <w:rFonts w:asciiTheme="minorHAnsi" w:hAnsiTheme="minorHAnsi" w:cstheme="minorHAnsi"/>
                <w:b w:val="0"/>
                <w:bCs w:val="0"/>
                <w:color w:val="000000" w:themeColor="text1"/>
                <w:sz w:val="22"/>
                <w:u w:val="none"/>
              </w:rPr>
            </w:pPr>
            <w:r w:rsidRPr="00585AF0">
              <w:rPr>
                <w:rFonts w:asciiTheme="minorHAnsi" w:hAnsiTheme="minorHAnsi" w:cstheme="minorHAnsi"/>
                <w:b w:val="0"/>
                <w:bCs w:val="0"/>
                <w:color w:val="000000" w:themeColor="text1"/>
                <w:sz w:val="22"/>
                <w:u w:val="none"/>
              </w:rPr>
              <w:t xml:space="preserve">Loads should be packed carefully to keep to a manageable size and prevent movement of the contents in the package. </w:t>
            </w:r>
          </w:p>
          <w:p w14:paraId="07151F2C" w14:textId="77777777" w:rsidR="00585AF0" w:rsidRPr="00585AF0" w:rsidRDefault="00585AF0" w:rsidP="00585AF0">
            <w:pPr>
              <w:pStyle w:val="Title"/>
              <w:numPr>
                <w:ilvl w:val="0"/>
                <w:numId w:val="5"/>
              </w:numPr>
              <w:jc w:val="left"/>
              <w:outlineLvl w:val="0"/>
              <w:rPr>
                <w:rFonts w:asciiTheme="minorHAnsi" w:hAnsiTheme="minorHAnsi" w:cstheme="minorHAnsi"/>
                <w:b w:val="0"/>
                <w:bCs w:val="0"/>
                <w:color w:val="000000" w:themeColor="text1"/>
                <w:sz w:val="22"/>
                <w:u w:val="none"/>
              </w:rPr>
            </w:pPr>
            <w:r w:rsidRPr="00585AF0">
              <w:rPr>
                <w:rFonts w:asciiTheme="minorHAnsi" w:hAnsiTheme="minorHAnsi" w:cstheme="minorHAnsi"/>
                <w:b w:val="0"/>
                <w:bCs w:val="0"/>
                <w:color w:val="000000" w:themeColor="text1"/>
                <w:sz w:val="22"/>
                <w:u w:val="none"/>
              </w:rPr>
              <w:t>Keep the load as close to the body as possible. Avoid twisting - move feet instead.</w:t>
            </w:r>
          </w:p>
          <w:p w14:paraId="172851A1" w14:textId="27104630" w:rsidR="00585AF0" w:rsidRPr="009207D8" w:rsidRDefault="00585AF0" w:rsidP="009207D8">
            <w:pPr>
              <w:pStyle w:val="Title"/>
              <w:numPr>
                <w:ilvl w:val="0"/>
                <w:numId w:val="5"/>
              </w:numPr>
              <w:jc w:val="left"/>
              <w:outlineLvl w:val="0"/>
              <w:rPr>
                <w:rFonts w:asciiTheme="minorHAnsi" w:hAnsiTheme="minorHAnsi" w:cstheme="minorHAnsi"/>
                <w:b w:val="0"/>
                <w:bCs w:val="0"/>
                <w:color w:val="000000" w:themeColor="text1"/>
                <w:sz w:val="22"/>
                <w:szCs w:val="22"/>
                <w:u w:val="none"/>
              </w:rPr>
            </w:pPr>
            <w:r w:rsidRPr="00585AF0">
              <w:rPr>
                <w:rFonts w:asciiTheme="minorHAnsi" w:hAnsiTheme="minorHAnsi" w:cstheme="minorHAnsi"/>
                <w:b w:val="0"/>
                <w:bCs w:val="0"/>
                <w:color w:val="000000" w:themeColor="text1"/>
                <w:sz w:val="22"/>
                <w:szCs w:val="22"/>
                <w:u w:val="none"/>
              </w:rPr>
              <w:t>User Study Participants are not allowed to lift heavy objects.</w:t>
            </w:r>
          </w:p>
          <w:p w14:paraId="231E044D" w14:textId="29C4E659" w:rsidR="00585AF0" w:rsidRPr="004C1AB9" w:rsidRDefault="00585AF0" w:rsidP="004C1AB9">
            <w:pPr>
              <w:pStyle w:val="Title"/>
              <w:numPr>
                <w:ilvl w:val="0"/>
                <w:numId w:val="5"/>
              </w:numPr>
              <w:jc w:val="left"/>
              <w:outlineLvl w:val="0"/>
              <w:rPr>
                <w:rFonts w:asciiTheme="minorHAnsi" w:hAnsiTheme="minorHAnsi" w:cstheme="minorHAnsi"/>
                <w:b w:val="0"/>
                <w:bCs w:val="0"/>
                <w:color w:val="000000" w:themeColor="text1"/>
                <w:sz w:val="22"/>
                <w:szCs w:val="22"/>
                <w:u w:val="none"/>
              </w:rPr>
            </w:pPr>
            <w:r w:rsidRPr="00585AF0">
              <w:rPr>
                <w:rFonts w:asciiTheme="minorHAnsi" w:hAnsiTheme="minorHAnsi" w:cstheme="minorHAnsi"/>
                <w:b w:val="0"/>
                <w:bCs w:val="0"/>
                <w:color w:val="000000" w:themeColor="text1"/>
                <w:sz w:val="22"/>
                <w:szCs w:val="22"/>
                <w:u w:val="none"/>
              </w:rPr>
              <w:t xml:space="preserve">The Compressor will only be moved </w:t>
            </w:r>
            <w:r w:rsidR="009207D8">
              <w:rPr>
                <w:rFonts w:asciiTheme="minorHAnsi" w:hAnsiTheme="minorHAnsi" w:cstheme="minorHAnsi"/>
                <w:b w:val="0"/>
                <w:bCs w:val="0"/>
                <w:color w:val="000000" w:themeColor="text1"/>
                <w:sz w:val="22"/>
                <w:szCs w:val="22"/>
                <w:u w:val="none"/>
              </w:rPr>
              <w:t xml:space="preserve">when depressurized </w:t>
            </w:r>
            <w:r w:rsidRPr="00585AF0">
              <w:rPr>
                <w:rFonts w:asciiTheme="minorHAnsi" w:hAnsiTheme="minorHAnsi" w:cstheme="minorHAnsi"/>
                <w:b w:val="0"/>
                <w:bCs w:val="0"/>
                <w:color w:val="000000" w:themeColor="text1"/>
                <w:sz w:val="22"/>
                <w:szCs w:val="22"/>
                <w:u w:val="none"/>
              </w:rPr>
              <w:t xml:space="preserve">and with the use of assistive equipment where necessary. </w:t>
            </w:r>
          </w:p>
        </w:tc>
        <w:tc>
          <w:tcPr>
            <w:tcW w:w="567" w:type="dxa"/>
            <w:tcBorders>
              <w:top w:val="single" w:sz="8" w:space="0" w:color="auto"/>
              <w:left w:val="single" w:sz="8" w:space="0" w:color="auto"/>
              <w:bottom w:val="single" w:sz="8" w:space="0" w:color="auto"/>
              <w:right w:val="single" w:sz="8" w:space="0" w:color="auto"/>
            </w:tcBorders>
            <w:vAlign w:val="center"/>
          </w:tcPr>
          <w:p w14:paraId="5197C84D" w14:textId="57630F0E"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4</w:t>
            </w:r>
          </w:p>
        </w:tc>
        <w:tc>
          <w:tcPr>
            <w:tcW w:w="567" w:type="dxa"/>
            <w:tcBorders>
              <w:top w:val="single" w:sz="8" w:space="0" w:color="auto"/>
              <w:left w:val="single" w:sz="8" w:space="0" w:color="auto"/>
              <w:bottom w:val="single" w:sz="8" w:space="0" w:color="auto"/>
              <w:right w:val="single" w:sz="8" w:space="0" w:color="auto"/>
            </w:tcBorders>
            <w:vAlign w:val="center"/>
          </w:tcPr>
          <w:p w14:paraId="46EC1301" w14:textId="0E457A29"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2</w:t>
            </w:r>
          </w:p>
        </w:tc>
        <w:tc>
          <w:tcPr>
            <w:tcW w:w="696" w:type="dxa"/>
            <w:tcBorders>
              <w:top w:val="single" w:sz="8" w:space="0" w:color="auto"/>
              <w:left w:val="single" w:sz="8" w:space="0" w:color="auto"/>
              <w:bottom w:val="single" w:sz="8" w:space="0" w:color="auto"/>
              <w:right w:val="single" w:sz="8" w:space="0" w:color="auto"/>
            </w:tcBorders>
            <w:vAlign w:val="center"/>
          </w:tcPr>
          <w:p w14:paraId="69A1EFD1" w14:textId="1A6C23DB"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8</w:t>
            </w:r>
          </w:p>
        </w:tc>
      </w:tr>
      <w:tr w:rsidR="00585AF0" w:rsidRPr="00585AF0" w14:paraId="525D9CCE"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4D487050" w14:textId="41A83B6F" w:rsidR="00585AF0" w:rsidRPr="00585AF0" w:rsidRDefault="00585AF0" w:rsidP="00585AF0">
            <w:pPr>
              <w:spacing w:line="276" w:lineRule="auto"/>
              <w:rPr>
                <w:rFonts w:eastAsia="Calibri" w:cstheme="minorHAnsi"/>
                <w:color w:val="000000" w:themeColor="text1"/>
                <w:sz w:val="20"/>
                <w:szCs w:val="20"/>
              </w:rPr>
            </w:pPr>
            <w:r w:rsidRPr="00585AF0">
              <w:rPr>
                <w:rFonts w:cstheme="minorHAnsi"/>
                <w:b/>
                <w:bCs/>
                <w:color w:val="000000" w:themeColor="text1"/>
              </w:rPr>
              <w:t>7</w:t>
            </w:r>
          </w:p>
        </w:tc>
        <w:tc>
          <w:tcPr>
            <w:tcW w:w="2552" w:type="dxa"/>
            <w:tcBorders>
              <w:top w:val="single" w:sz="8" w:space="0" w:color="auto"/>
              <w:left w:val="single" w:sz="8" w:space="0" w:color="auto"/>
              <w:bottom w:val="single" w:sz="8" w:space="0" w:color="auto"/>
              <w:right w:val="single" w:sz="8" w:space="0" w:color="auto"/>
            </w:tcBorders>
            <w:vAlign w:val="center"/>
          </w:tcPr>
          <w:p w14:paraId="6F099AFB" w14:textId="39B8A260" w:rsidR="00585AF0" w:rsidRPr="00585AF0" w:rsidRDefault="00585AF0" w:rsidP="00585AF0">
            <w:pPr>
              <w:spacing w:line="276" w:lineRule="auto"/>
              <w:rPr>
                <w:rFonts w:eastAsia="Calibri" w:cstheme="minorHAnsi"/>
                <w:color w:val="000000" w:themeColor="text1"/>
                <w:sz w:val="20"/>
                <w:szCs w:val="20"/>
              </w:rPr>
            </w:pPr>
            <w:r w:rsidRPr="00585AF0">
              <w:rPr>
                <w:rFonts w:cstheme="minorHAnsi"/>
                <w:color w:val="000000" w:themeColor="text1"/>
              </w:rPr>
              <w:t>Air Compressor unit</w:t>
            </w:r>
          </w:p>
        </w:tc>
        <w:tc>
          <w:tcPr>
            <w:tcW w:w="2126" w:type="dxa"/>
            <w:tcBorders>
              <w:top w:val="single" w:sz="8" w:space="0" w:color="auto"/>
              <w:left w:val="single" w:sz="8" w:space="0" w:color="auto"/>
              <w:bottom w:val="single" w:sz="8" w:space="0" w:color="auto"/>
              <w:right w:val="single" w:sz="8" w:space="0" w:color="auto"/>
            </w:tcBorders>
            <w:vAlign w:val="center"/>
          </w:tcPr>
          <w:p w14:paraId="5E8B7AEE" w14:textId="1CC205D1" w:rsidR="00585AF0" w:rsidRPr="00585AF0" w:rsidRDefault="00585AF0" w:rsidP="00585AF0">
            <w:pPr>
              <w:spacing w:line="276" w:lineRule="auto"/>
              <w:rPr>
                <w:rFonts w:eastAsia="Calibri" w:cstheme="minorHAnsi"/>
                <w:color w:val="000000" w:themeColor="text1"/>
                <w:sz w:val="20"/>
                <w:szCs w:val="20"/>
              </w:rPr>
            </w:pPr>
            <w:r w:rsidRPr="00585AF0">
              <w:rPr>
                <w:rFonts w:cstheme="minorHAnsi"/>
                <w:color w:val="000000" w:themeColor="text1"/>
              </w:rPr>
              <w:t xml:space="preserve">Study </w:t>
            </w:r>
            <w:proofErr w:type="spellStart"/>
            <w:r w:rsidRPr="00585AF0">
              <w:rPr>
                <w:rFonts w:cstheme="minorHAnsi"/>
                <w:color w:val="000000" w:themeColor="text1"/>
              </w:rPr>
              <w:t>Organisers</w:t>
            </w:r>
            <w:proofErr w:type="spellEnd"/>
            <w:r w:rsidRPr="00585AF0">
              <w:rPr>
                <w:rFonts w:cstheme="minorHAnsi"/>
                <w:color w:val="000000" w:themeColor="text1"/>
              </w:rPr>
              <w:t xml:space="preserve"> &amp; Participants</w:t>
            </w:r>
          </w:p>
        </w:tc>
        <w:tc>
          <w:tcPr>
            <w:tcW w:w="7229" w:type="dxa"/>
            <w:tcBorders>
              <w:top w:val="single" w:sz="8" w:space="0" w:color="auto"/>
              <w:left w:val="single" w:sz="8" w:space="0" w:color="auto"/>
              <w:bottom w:val="single" w:sz="8" w:space="0" w:color="auto"/>
              <w:right w:val="single" w:sz="8" w:space="0" w:color="auto"/>
            </w:tcBorders>
            <w:vAlign w:val="center"/>
          </w:tcPr>
          <w:p w14:paraId="5A65EE3A" w14:textId="77777777"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242424"/>
                <w:sz w:val="21"/>
                <w:szCs w:val="21"/>
                <w:lang w:eastAsia="en-GB"/>
              </w:rPr>
            </w:pPr>
            <w:r w:rsidRPr="00585AF0">
              <w:rPr>
                <w:rFonts w:cstheme="minorHAnsi"/>
                <w:color w:val="000000"/>
                <w:lang w:eastAsia="en-GB"/>
              </w:rPr>
              <w:t>Compressor must only be operated by trained users</w:t>
            </w:r>
          </w:p>
          <w:p w14:paraId="137115F8" w14:textId="77777777"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242424"/>
                <w:sz w:val="21"/>
                <w:szCs w:val="21"/>
                <w:lang w:eastAsia="en-GB"/>
              </w:rPr>
            </w:pPr>
            <w:r w:rsidRPr="00585AF0">
              <w:rPr>
                <w:rFonts w:cstheme="minorHAnsi"/>
                <w:color w:val="000000"/>
                <w:lang w:eastAsia="en-GB"/>
              </w:rPr>
              <w:t>Compressor must not be over-pressurized (Safety valve will prevent this)</w:t>
            </w:r>
          </w:p>
          <w:p w14:paraId="746477F9" w14:textId="77777777"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242424"/>
                <w:sz w:val="21"/>
                <w:szCs w:val="21"/>
                <w:lang w:eastAsia="en-GB"/>
              </w:rPr>
            </w:pPr>
            <w:r w:rsidRPr="00585AF0">
              <w:rPr>
                <w:rFonts w:cstheme="minorHAnsi"/>
                <w:color w:val="000000"/>
                <w:lang w:eastAsia="en-GB"/>
              </w:rPr>
              <w:t xml:space="preserve">Regulator must not be tampered with or set </w:t>
            </w:r>
            <w:r w:rsidRPr="00585AF0">
              <w:rPr>
                <w:rFonts w:cstheme="minorHAnsi"/>
                <w:b/>
                <w:bCs/>
                <w:color w:val="000000"/>
                <w:lang w:eastAsia="en-GB"/>
              </w:rPr>
              <w:t>higher than 7 bar of pressure</w:t>
            </w:r>
          </w:p>
          <w:p w14:paraId="4D5B8417" w14:textId="77777777"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242424"/>
                <w:sz w:val="21"/>
                <w:szCs w:val="21"/>
                <w:lang w:eastAsia="en-GB"/>
              </w:rPr>
            </w:pPr>
            <w:r w:rsidRPr="00585AF0">
              <w:rPr>
                <w:rFonts w:cstheme="minorHAnsi"/>
                <w:color w:val="000000"/>
                <w:lang w:eastAsia="en-GB"/>
              </w:rPr>
              <w:t>Gas tubing should not be tampered with while compressor is being used</w:t>
            </w:r>
          </w:p>
          <w:p w14:paraId="4AE75147" w14:textId="77777777"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242424"/>
                <w:sz w:val="21"/>
                <w:szCs w:val="21"/>
                <w:lang w:eastAsia="en-GB"/>
              </w:rPr>
            </w:pPr>
            <w:r w:rsidRPr="00585AF0">
              <w:rPr>
                <w:rFonts w:cstheme="minorHAnsi"/>
                <w:color w:val="000000"/>
                <w:lang w:eastAsia="en-GB"/>
              </w:rPr>
              <w:t>Compressor should not be stored while pressurized. Pressure must be released when not in use</w:t>
            </w:r>
          </w:p>
          <w:p w14:paraId="2725F25A" w14:textId="77777777"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242424"/>
                <w:sz w:val="21"/>
                <w:szCs w:val="21"/>
                <w:lang w:eastAsia="en-GB"/>
              </w:rPr>
            </w:pPr>
            <w:r w:rsidRPr="00585AF0">
              <w:rPr>
                <w:rFonts w:cstheme="minorHAnsi"/>
                <w:color w:val="000000"/>
                <w:lang w:eastAsia="en-GB"/>
              </w:rPr>
              <w:t>Compressed air must never be directed at people or sensitive equipment</w:t>
            </w:r>
          </w:p>
          <w:p w14:paraId="75CF2D33" w14:textId="77777777"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242424"/>
                <w:sz w:val="21"/>
                <w:szCs w:val="21"/>
                <w:lang w:eastAsia="en-GB"/>
              </w:rPr>
            </w:pPr>
            <w:r w:rsidRPr="00585AF0">
              <w:rPr>
                <w:rFonts w:cstheme="minorHAnsi"/>
                <w:color w:val="000000"/>
                <w:lang w:eastAsia="en-GB"/>
              </w:rPr>
              <w:t xml:space="preserve">Compressor must not be left unattended while on to prevent </w:t>
            </w:r>
            <w:proofErr w:type="spellStart"/>
            <w:r w:rsidRPr="00585AF0">
              <w:rPr>
                <w:rFonts w:cstheme="minorHAnsi"/>
                <w:color w:val="000000"/>
                <w:lang w:eastAsia="en-GB"/>
              </w:rPr>
              <w:t>overpressurization</w:t>
            </w:r>
            <w:proofErr w:type="spellEnd"/>
          </w:p>
          <w:p w14:paraId="0873A5A7" w14:textId="5209D5E8"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242424"/>
                <w:sz w:val="21"/>
                <w:szCs w:val="21"/>
                <w:lang w:eastAsia="en-GB"/>
              </w:rPr>
            </w:pPr>
            <w:r w:rsidRPr="00585AF0">
              <w:rPr>
                <w:rFonts w:cstheme="minorHAnsi"/>
                <w:color w:val="000000"/>
                <w:lang w:eastAsia="en-GB"/>
              </w:rPr>
              <w:t xml:space="preserve">Compressor must remain </w:t>
            </w:r>
            <w:r w:rsidR="0023306D">
              <w:rPr>
                <w:rFonts w:cstheme="minorHAnsi"/>
                <w:color w:val="000000"/>
                <w:lang w:eastAsia="en-GB"/>
              </w:rPr>
              <w:t>on the anti-vibration matt next to the desk</w:t>
            </w:r>
            <w:r w:rsidRPr="00585AF0">
              <w:rPr>
                <w:rFonts w:cstheme="minorHAnsi"/>
                <w:color w:val="000000"/>
                <w:lang w:eastAsia="en-GB"/>
              </w:rPr>
              <w:t xml:space="preserve"> while in use</w:t>
            </w:r>
          </w:p>
          <w:p w14:paraId="27F7DE18" w14:textId="1B26C74D" w:rsidR="00585AF0" w:rsidRPr="0023306D" w:rsidRDefault="00585AF0" w:rsidP="0023306D">
            <w:pPr>
              <w:numPr>
                <w:ilvl w:val="0"/>
                <w:numId w:val="5"/>
              </w:numPr>
              <w:shd w:val="clear" w:color="auto" w:fill="FFFFFF"/>
              <w:spacing w:before="100" w:beforeAutospacing="1" w:after="100" w:afterAutospacing="1" w:line="240" w:lineRule="auto"/>
              <w:rPr>
                <w:rFonts w:cstheme="minorHAnsi"/>
                <w:color w:val="242424"/>
                <w:sz w:val="21"/>
                <w:szCs w:val="21"/>
                <w:lang w:eastAsia="en-GB"/>
              </w:rPr>
            </w:pPr>
            <w:r w:rsidRPr="00585AF0">
              <w:rPr>
                <w:rFonts w:cstheme="minorHAnsi"/>
                <w:color w:val="000000"/>
                <w:lang w:eastAsia="en-GB"/>
              </w:rPr>
              <w:t>Pneumatics Equipment will be Depressurized, Unplugged and stored safely outside of testing hours.</w:t>
            </w:r>
          </w:p>
        </w:tc>
        <w:tc>
          <w:tcPr>
            <w:tcW w:w="567" w:type="dxa"/>
            <w:tcBorders>
              <w:top w:val="single" w:sz="8" w:space="0" w:color="auto"/>
              <w:left w:val="single" w:sz="8" w:space="0" w:color="auto"/>
              <w:bottom w:val="single" w:sz="8" w:space="0" w:color="auto"/>
              <w:right w:val="single" w:sz="8" w:space="0" w:color="auto"/>
            </w:tcBorders>
            <w:vAlign w:val="center"/>
          </w:tcPr>
          <w:p w14:paraId="6B100C31" w14:textId="50ADE1F9"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4</w:t>
            </w:r>
          </w:p>
        </w:tc>
        <w:tc>
          <w:tcPr>
            <w:tcW w:w="567" w:type="dxa"/>
            <w:tcBorders>
              <w:top w:val="single" w:sz="8" w:space="0" w:color="auto"/>
              <w:left w:val="single" w:sz="8" w:space="0" w:color="auto"/>
              <w:bottom w:val="single" w:sz="8" w:space="0" w:color="auto"/>
              <w:right w:val="single" w:sz="8" w:space="0" w:color="auto"/>
            </w:tcBorders>
            <w:vAlign w:val="center"/>
          </w:tcPr>
          <w:p w14:paraId="61B0ACF5" w14:textId="39C2FDC6"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2</w:t>
            </w:r>
          </w:p>
        </w:tc>
        <w:tc>
          <w:tcPr>
            <w:tcW w:w="696" w:type="dxa"/>
            <w:tcBorders>
              <w:top w:val="single" w:sz="8" w:space="0" w:color="auto"/>
              <w:left w:val="single" w:sz="8" w:space="0" w:color="auto"/>
              <w:bottom w:val="single" w:sz="8" w:space="0" w:color="auto"/>
              <w:right w:val="single" w:sz="8" w:space="0" w:color="auto"/>
            </w:tcBorders>
            <w:vAlign w:val="center"/>
          </w:tcPr>
          <w:p w14:paraId="51E82844" w14:textId="088E797D"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8</w:t>
            </w:r>
          </w:p>
        </w:tc>
      </w:tr>
      <w:tr w:rsidR="00585AF0" w:rsidRPr="00585AF0" w14:paraId="29E57F70"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4A5F7AAE" w14:textId="470C21D7" w:rsidR="00585AF0" w:rsidRPr="00585AF0" w:rsidRDefault="00585AF0" w:rsidP="00585AF0">
            <w:pPr>
              <w:spacing w:line="276" w:lineRule="auto"/>
              <w:rPr>
                <w:rFonts w:eastAsia="Calibri" w:cstheme="minorHAnsi"/>
                <w:color w:val="000000" w:themeColor="text1"/>
                <w:sz w:val="20"/>
                <w:szCs w:val="20"/>
              </w:rPr>
            </w:pPr>
            <w:r w:rsidRPr="00585AF0">
              <w:rPr>
                <w:rFonts w:cstheme="minorHAnsi"/>
                <w:b/>
                <w:bCs/>
                <w:color w:val="000000" w:themeColor="text1"/>
              </w:rPr>
              <w:t>8</w:t>
            </w:r>
          </w:p>
        </w:tc>
        <w:tc>
          <w:tcPr>
            <w:tcW w:w="2552" w:type="dxa"/>
            <w:tcBorders>
              <w:top w:val="single" w:sz="8" w:space="0" w:color="auto"/>
              <w:left w:val="single" w:sz="8" w:space="0" w:color="auto"/>
              <w:bottom w:val="single" w:sz="8" w:space="0" w:color="auto"/>
              <w:right w:val="single" w:sz="8" w:space="0" w:color="auto"/>
            </w:tcBorders>
            <w:vAlign w:val="center"/>
          </w:tcPr>
          <w:p w14:paraId="377AFCF6" w14:textId="77777777" w:rsidR="00585AF0" w:rsidRPr="00585AF0" w:rsidRDefault="00585AF0" w:rsidP="00585AF0">
            <w:pPr>
              <w:numPr>
                <w:ilvl w:val="12"/>
                <w:numId w:val="0"/>
              </w:numPr>
              <w:rPr>
                <w:rFonts w:cstheme="minorHAnsi"/>
                <w:color w:val="000000" w:themeColor="text1"/>
              </w:rPr>
            </w:pPr>
            <w:r w:rsidRPr="00585AF0">
              <w:rPr>
                <w:rFonts w:cstheme="minorHAnsi"/>
                <w:color w:val="000000" w:themeColor="text1"/>
              </w:rPr>
              <w:t>Bespoke Hardware</w:t>
            </w:r>
          </w:p>
          <w:p w14:paraId="04474AA1" w14:textId="77777777" w:rsidR="00585AF0" w:rsidRPr="00585AF0" w:rsidRDefault="00585AF0" w:rsidP="00585AF0">
            <w:pPr>
              <w:numPr>
                <w:ilvl w:val="12"/>
                <w:numId w:val="0"/>
              </w:numPr>
              <w:jc w:val="center"/>
              <w:rPr>
                <w:rFonts w:cstheme="minorHAnsi"/>
                <w:color w:val="000000" w:themeColor="text1"/>
              </w:rPr>
            </w:pPr>
          </w:p>
          <w:p w14:paraId="4BF23E86" w14:textId="7BC30E6F" w:rsidR="00585AF0" w:rsidRPr="00585AF0" w:rsidRDefault="00585AF0" w:rsidP="00585AF0">
            <w:pPr>
              <w:spacing w:line="276" w:lineRule="auto"/>
              <w:rPr>
                <w:rFonts w:eastAsia="Calibri" w:cstheme="minorHAnsi"/>
                <w:color w:val="000000" w:themeColor="text1"/>
                <w:sz w:val="20"/>
                <w:szCs w:val="20"/>
              </w:rPr>
            </w:pPr>
            <w:r w:rsidRPr="00585AF0">
              <w:rPr>
                <w:rFonts w:cstheme="minorHAnsi"/>
                <w:color w:val="000000"/>
                <w:lang w:eastAsia="en-GB"/>
              </w:rPr>
              <w:lastRenderedPageBreak/>
              <w:t>Physical Artefact for Well-being Support</w:t>
            </w:r>
          </w:p>
        </w:tc>
        <w:tc>
          <w:tcPr>
            <w:tcW w:w="2126" w:type="dxa"/>
            <w:tcBorders>
              <w:top w:val="single" w:sz="8" w:space="0" w:color="auto"/>
              <w:left w:val="single" w:sz="8" w:space="0" w:color="auto"/>
              <w:bottom w:val="single" w:sz="8" w:space="0" w:color="auto"/>
              <w:right w:val="single" w:sz="8" w:space="0" w:color="auto"/>
            </w:tcBorders>
            <w:vAlign w:val="center"/>
          </w:tcPr>
          <w:p w14:paraId="2755884D" w14:textId="212C65AA" w:rsidR="00585AF0" w:rsidRPr="00585AF0" w:rsidRDefault="00585AF0" w:rsidP="00585AF0">
            <w:pPr>
              <w:spacing w:line="276" w:lineRule="auto"/>
              <w:rPr>
                <w:rFonts w:eastAsia="Calibri" w:cstheme="minorHAnsi"/>
                <w:color w:val="000000" w:themeColor="text1"/>
                <w:sz w:val="20"/>
                <w:szCs w:val="20"/>
              </w:rPr>
            </w:pPr>
            <w:r w:rsidRPr="00585AF0">
              <w:rPr>
                <w:rFonts w:cstheme="minorHAnsi"/>
                <w:color w:val="000000" w:themeColor="text1"/>
              </w:rPr>
              <w:lastRenderedPageBreak/>
              <w:t xml:space="preserve">Study </w:t>
            </w:r>
            <w:proofErr w:type="spellStart"/>
            <w:r w:rsidRPr="00585AF0">
              <w:rPr>
                <w:rFonts w:cstheme="minorHAnsi"/>
                <w:color w:val="000000" w:themeColor="text1"/>
              </w:rPr>
              <w:t>Organisers</w:t>
            </w:r>
            <w:proofErr w:type="spellEnd"/>
            <w:r w:rsidRPr="00585AF0">
              <w:rPr>
                <w:rFonts w:cstheme="minorHAnsi"/>
                <w:color w:val="000000" w:themeColor="text1"/>
              </w:rPr>
              <w:t xml:space="preserve"> &amp; Participants</w:t>
            </w:r>
          </w:p>
        </w:tc>
        <w:tc>
          <w:tcPr>
            <w:tcW w:w="7229" w:type="dxa"/>
            <w:tcBorders>
              <w:top w:val="single" w:sz="8" w:space="0" w:color="auto"/>
              <w:left w:val="single" w:sz="8" w:space="0" w:color="auto"/>
              <w:bottom w:val="single" w:sz="8" w:space="0" w:color="auto"/>
              <w:right w:val="single" w:sz="8" w:space="0" w:color="auto"/>
            </w:tcBorders>
            <w:vAlign w:val="center"/>
          </w:tcPr>
          <w:p w14:paraId="3F44F7B6" w14:textId="032794F2"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000000"/>
                <w:lang w:eastAsia="en-GB"/>
              </w:rPr>
            </w:pPr>
            <w:r w:rsidRPr="00585AF0">
              <w:rPr>
                <w:rFonts w:cstheme="minorHAnsi"/>
                <w:color w:val="000000"/>
                <w:lang w:eastAsia="en-GB"/>
              </w:rPr>
              <w:t>The User study will involve the use of bespoke hardware in the form of a “Physical Artefact for Well-being Support”.</w:t>
            </w:r>
          </w:p>
          <w:p w14:paraId="53DFC97F" w14:textId="26DA501F"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000000"/>
                <w:lang w:eastAsia="en-GB"/>
              </w:rPr>
            </w:pPr>
            <w:r w:rsidRPr="00585AF0">
              <w:rPr>
                <w:rFonts w:cstheme="minorHAnsi"/>
                <w:color w:val="000000"/>
                <w:lang w:eastAsia="en-GB"/>
              </w:rPr>
              <w:t xml:space="preserve">The object </w:t>
            </w:r>
            <w:r w:rsidR="0023306D" w:rsidRPr="00585AF0">
              <w:rPr>
                <w:rFonts w:cstheme="minorHAnsi"/>
                <w:color w:val="000000"/>
                <w:lang w:eastAsia="en-GB"/>
              </w:rPr>
              <w:t>consists</w:t>
            </w:r>
            <w:r w:rsidRPr="00585AF0">
              <w:rPr>
                <w:rFonts w:cstheme="minorHAnsi"/>
                <w:color w:val="000000"/>
                <w:lang w:eastAsia="en-GB"/>
              </w:rPr>
              <w:t xml:space="preserve"> of </w:t>
            </w:r>
            <w:proofErr w:type="gramStart"/>
            <w:r w:rsidRPr="00585AF0">
              <w:rPr>
                <w:rFonts w:cstheme="minorHAnsi"/>
                <w:color w:val="000000"/>
                <w:lang w:eastAsia="en-GB"/>
              </w:rPr>
              <w:t>two layer</w:t>
            </w:r>
            <w:proofErr w:type="gramEnd"/>
            <w:r w:rsidRPr="00585AF0">
              <w:rPr>
                <w:rFonts w:cstheme="minorHAnsi"/>
                <w:color w:val="000000"/>
                <w:lang w:eastAsia="en-GB"/>
              </w:rPr>
              <w:t xml:space="preserve"> balloon </w:t>
            </w:r>
            <w:r w:rsidR="0023306D">
              <w:rPr>
                <w:rFonts w:cstheme="minorHAnsi"/>
                <w:color w:val="000000"/>
                <w:lang w:eastAsia="en-GB"/>
              </w:rPr>
              <w:t xml:space="preserve">(with cotton exterior) </w:t>
            </w:r>
            <w:r w:rsidRPr="00585AF0">
              <w:rPr>
                <w:rFonts w:cstheme="minorHAnsi"/>
                <w:color w:val="000000"/>
                <w:lang w:eastAsia="en-GB"/>
              </w:rPr>
              <w:t xml:space="preserve">which </w:t>
            </w:r>
            <w:r w:rsidR="0023306D" w:rsidRPr="00585AF0">
              <w:rPr>
                <w:rFonts w:cstheme="minorHAnsi"/>
                <w:color w:val="000000"/>
                <w:lang w:eastAsia="en-GB"/>
              </w:rPr>
              <w:t>are pneumatically</w:t>
            </w:r>
            <w:r w:rsidRPr="00585AF0">
              <w:rPr>
                <w:rFonts w:cstheme="minorHAnsi"/>
                <w:color w:val="000000"/>
                <w:lang w:eastAsia="en-GB"/>
              </w:rPr>
              <w:t xml:space="preserve"> </w:t>
            </w:r>
            <w:proofErr w:type="spellStart"/>
            <w:r w:rsidRPr="00585AF0">
              <w:rPr>
                <w:rFonts w:cstheme="minorHAnsi"/>
                <w:color w:val="000000"/>
                <w:lang w:eastAsia="en-GB"/>
              </w:rPr>
              <w:t>pressurised</w:t>
            </w:r>
            <w:proofErr w:type="spellEnd"/>
            <w:r w:rsidRPr="00585AF0">
              <w:rPr>
                <w:rFonts w:cstheme="minorHAnsi"/>
                <w:color w:val="000000"/>
                <w:lang w:eastAsia="en-GB"/>
              </w:rPr>
              <w:t xml:space="preserve"> to a low pressure (0 -&gt; 15KPa). This pressure is </w:t>
            </w:r>
            <w:proofErr w:type="gramStart"/>
            <w:r w:rsidRPr="00585AF0">
              <w:rPr>
                <w:rFonts w:cstheme="minorHAnsi"/>
                <w:color w:val="000000"/>
                <w:lang w:eastAsia="en-GB"/>
              </w:rPr>
              <w:lastRenderedPageBreak/>
              <w:t>similar to</w:t>
            </w:r>
            <w:proofErr w:type="gramEnd"/>
            <w:r w:rsidRPr="00585AF0">
              <w:rPr>
                <w:rFonts w:cstheme="minorHAnsi"/>
                <w:color w:val="000000"/>
                <w:lang w:eastAsia="en-GB"/>
              </w:rPr>
              <w:t xml:space="preserve"> that of a party Balloon.  When pressed the object feels soft or stiff, depending on the pressure. </w:t>
            </w:r>
          </w:p>
          <w:p w14:paraId="4B41F8CF" w14:textId="5086F703" w:rsidR="00585AF0" w:rsidRPr="00585AF0" w:rsidRDefault="00585AF0" w:rsidP="00585AF0">
            <w:pPr>
              <w:numPr>
                <w:ilvl w:val="0"/>
                <w:numId w:val="5"/>
              </w:numPr>
              <w:shd w:val="clear" w:color="auto" w:fill="FFFFFF"/>
              <w:spacing w:before="100" w:beforeAutospacing="1" w:after="100" w:afterAutospacing="1" w:line="240" w:lineRule="auto"/>
              <w:rPr>
                <w:rFonts w:cstheme="minorHAnsi"/>
                <w:color w:val="000000"/>
                <w:lang w:eastAsia="en-GB"/>
              </w:rPr>
            </w:pPr>
            <w:r w:rsidRPr="00585AF0">
              <w:rPr>
                <w:rFonts w:cstheme="minorHAnsi"/>
                <w:color w:val="000000"/>
                <w:lang w:eastAsia="en-GB"/>
              </w:rPr>
              <w:t>If the Device was over-</w:t>
            </w:r>
            <w:proofErr w:type="spellStart"/>
            <w:r w:rsidRPr="00585AF0">
              <w:rPr>
                <w:rFonts w:cstheme="minorHAnsi"/>
                <w:color w:val="000000"/>
                <w:lang w:eastAsia="en-GB"/>
              </w:rPr>
              <w:t>pressurised</w:t>
            </w:r>
            <w:proofErr w:type="spellEnd"/>
            <w:r w:rsidRPr="00585AF0">
              <w:rPr>
                <w:rFonts w:cstheme="minorHAnsi"/>
                <w:color w:val="000000"/>
                <w:lang w:eastAsia="en-GB"/>
              </w:rPr>
              <w:t>, it could bulge, rip or tear causing air to leak out. Though this poses very low risk to the user due to the low pressure.</w:t>
            </w:r>
          </w:p>
          <w:p w14:paraId="3CF2F7B7" w14:textId="6529D99E" w:rsidR="00585AF0" w:rsidRDefault="00585AF0" w:rsidP="00585AF0">
            <w:pPr>
              <w:numPr>
                <w:ilvl w:val="0"/>
                <w:numId w:val="5"/>
              </w:numPr>
              <w:shd w:val="clear" w:color="auto" w:fill="FFFFFF"/>
              <w:spacing w:before="100" w:beforeAutospacing="1" w:after="100" w:afterAutospacing="1" w:line="240" w:lineRule="auto"/>
              <w:rPr>
                <w:rFonts w:cstheme="minorHAnsi"/>
                <w:color w:val="000000"/>
                <w:lang w:eastAsia="en-GB"/>
              </w:rPr>
            </w:pPr>
            <w:r w:rsidRPr="00585AF0">
              <w:rPr>
                <w:rFonts w:cstheme="minorHAnsi"/>
                <w:color w:val="000000"/>
                <w:lang w:eastAsia="en-GB"/>
              </w:rPr>
              <w:t>The risk of over-</w:t>
            </w:r>
            <w:proofErr w:type="spellStart"/>
            <w:r w:rsidRPr="00585AF0">
              <w:rPr>
                <w:rFonts w:cstheme="minorHAnsi"/>
                <w:color w:val="000000"/>
                <w:lang w:eastAsia="en-GB"/>
              </w:rPr>
              <w:t>pressurising</w:t>
            </w:r>
            <w:proofErr w:type="spellEnd"/>
            <w:r w:rsidRPr="00585AF0">
              <w:rPr>
                <w:rFonts w:cstheme="minorHAnsi"/>
                <w:color w:val="000000"/>
                <w:lang w:eastAsia="en-GB"/>
              </w:rPr>
              <w:t xml:space="preserve"> has also been </w:t>
            </w:r>
            <w:proofErr w:type="spellStart"/>
            <w:r w:rsidRPr="00585AF0">
              <w:rPr>
                <w:rFonts w:cstheme="minorHAnsi"/>
                <w:color w:val="000000"/>
                <w:lang w:eastAsia="en-GB"/>
              </w:rPr>
              <w:t>minimised</w:t>
            </w:r>
            <w:proofErr w:type="spellEnd"/>
            <w:r w:rsidRPr="00585AF0">
              <w:rPr>
                <w:rFonts w:cstheme="minorHAnsi"/>
                <w:color w:val="000000"/>
                <w:lang w:eastAsia="en-GB"/>
              </w:rPr>
              <w:t xml:space="preserve"> though the use of off the shelf commercial pressure regulators, and the system design.</w:t>
            </w:r>
          </w:p>
          <w:p w14:paraId="118E6BFA" w14:textId="78C95BAD" w:rsidR="004C1AB9" w:rsidRPr="00585AF0" w:rsidRDefault="004C1AB9" w:rsidP="00585AF0">
            <w:pPr>
              <w:numPr>
                <w:ilvl w:val="0"/>
                <w:numId w:val="5"/>
              </w:numPr>
              <w:shd w:val="clear" w:color="auto" w:fill="FFFFFF"/>
              <w:spacing w:before="100" w:beforeAutospacing="1" w:after="100" w:afterAutospacing="1" w:line="240" w:lineRule="auto"/>
              <w:rPr>
                <w:rFonts w:cstheme="minorHAnsi"/>
                <w:color w:val="000000"/>
                <w:lang w:eastAsia="en-GB"/>
              </w:rPr>
            </w:pPr>
            <w:r>
              <w:rPr>
                <w:rFonts w:cstheme="minorHAnsi"/>
                <w:color w:val="000000"/>
                <w:lang w:eastAsia="en-GB"/>
              </w:rPr>
              <w:t xml:space="preserve">In accordance with SOP a “System Test” should be completed every calendar day before use.  </w:t>
            </w:r>
          </w:p>
          <w:p w14:paraId="175AC1D9" w14:textId="3A24E4B1" w:rsidR="00585AF0" w:rsidRPr="00585AF0" w:rsidRDefault="00585AF0" w:rsidP="00585AF0">
            <w:pPr>
              <w:spacing w:line="276" w:lineRule="auto"/>
              <w:rPr>
                <w:rFonts w:eastAsia="Calibri" w:cstheme="minorHAnsi"/>
                <w:color w:val="000000" w:themeColor="text1"/>
                <w:sz w:val="20"/>
                <w:szCs w:val="20"/>
              </w:rPr>
            </w:pPr>
            <w:r w:rsidRPr="00585AF0">
              <w:rPr>
                <w:rFonts w:cstheme="minorHAnsi"/>
                <w:color w:val="000000"/>
                <w:lang w:eastAsia="en-GB"/>
              </w:rPr>
              <w:t xml:space="preserve">An emergency pressure release button and pressure valve are located next to the </w:t>
            </w:r>
            <w:r w:rsidR="0023306D">
              <w:rPr>
                <w:rFonts w:cstheme="minorHAnsi"/>
                <w:color w:val="000000"/>
                <w:lang w:eastAsia="en-GB"/>
              </w:rPr>
              <w:t xml:space="preserve">researcher </w:t>
            </w:r>
            <w:r w:rsidRPr="00585AF0">
              <w:rPr>
                <w:rFonts w:cstheme="minorHAnsi"/>
                <w:color w:val="000000"/>
                <w:lang w:eastAsia="en-GB"/>
              </w:rPr>
              <w:t>so pressure can be cut if required.</w:t>
            </w:r>
          </w:p>
        </w:tc>
        <w:tc>
          <w:tcPr>
            <w:tcW w:w="567" w:type="dxa"/>
            <w:tcBorders>
              <w:top w:val="single" w:sz="8" w:space="0" w:color="auto"/>
              <w:left w:val="single" w:sz="8" w:space="0" w:color="auto"/>
              <w:bottom w:val="single" w:sz="8" w:space="0" w:color="auto"/>
              <w:right w:val="single" w:sz="8" w:space="0" w:color="auto"/>
            </w:tcBorders>
            <w:vAlign w:val="center"/>
          </w:tcPr>
          <w:p w14:paraId="0FCB6D70" w14:textId="73EA9EBD"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lastRenderedPageBreak/>
              <w:t>2</w:t>
            </w:r>
          </w:p>
        </w:tc>
        <w:tc>
          <w:tcPr>
            <w:tcW w:w="567" w:type="dxa"/>
            <w:tcBorders>
              <w:top w:val="single" w:sz="8" w:space="0" w:color="auto"/>
              <w:left w:val="single" w:sz="8" w:space="0" w:color="auto"/>
              <w:bottom w:val="single" w:sz="8" w:space="0" w:color="auto"/>
              <w:right w:val="single" w:sz="8" w:space="0" w:color="auto"/>
            </w:tcBorders>
            <w:vAlign w:val="center"/>
          </w:tcPr>
          <w:p w14:paraId="0A321FBB" w14:textId="0AD8B0A0"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3</w:t>
            </w:r>
          </w:p>
        </w:tc>
        <w:tc>
          <w:tcPr>
            <w:tcW w:w="696" w:type="dxa"/>
            <w:tcBorders>
              <w:top w:val="single" w:sz="8" w:space="0" w:color="auto"/>
              <w:left w:val="single" w:sz="8" w:space="0" w:color="auto"/>
              <w:bottom w:val="single" w:sz="8" w:space="0" w:color="auto"/>
              <w:right w:val="single" w:sz="8" w:space="0" w:color="auto"/>
            </w:tcBorders>
            <w:vAlign w:val="center"/>
          </w:tcPr>
          <w:p w14:paraId="3FF80BB2" w14:textId="35FC9642" w:rsidR="00585AF0" w:rsidRPr="00585AF0" w:rsidRDefault="00585AF0" w:rsidP="00585AF0">
            <w:pPr>
              <w:spacing w:line="276" w:lineRule="auto"/>
              <w:rPr>
                <w:rFonts w:eastAsia="Calibri" w:cstheme="minorHAnsi"/>
                <w:color w:val="000000" w:themeColor="text1"/>
              </w:rPr>
            </w:pPr>
            <w:r w:rsidRPr="00585AF0">
              <w:rPr>
                <w:rFonts w:cstheme="minorHAnsi"/>
                <w:b/>
                <w:bCs/>
                <w:color w:val="000000" w:themeColor="text1"/>
              </w:rPr>
              <w:t>6</w:t>
            </w:r>
          </w:p>
        </w:tc>
      </w:tr>
      <w:tr w:rsidR="00213C77" w:rsidRPr="00585AF0" w14:paraId="3181CE33"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7F0D2392" w14:textId="4E011E0D" w:rsidR="00213C77" w:rsidRPr="0085748A" w:rsidRDefault="0085748A" w:rsidP="180E2501">
            <w:pPr>
              <w:spacing w:line="276" w:lineRule="auto"/>
              <w:rPr>
                <w:rFonts w:eastAsia="Calibri" w:cstheme="minorHAnsi"/>
                <w:b/>
                <w:bCs/>
                <w:color w:val="000000" w:themeColor="text1"/>
                <w:sz w:val="20"/>
                <w:szCs w:val="20"/>
              </w:rPr>
            </w:pPr>
            <w:r>
              <w:rPr>
                <w:rFonts w:eastAsia="Calibri" w:cstheme="minorHAnsi"/>
                <w:b/>
                <w:bCs/>
                <w:color w:val="000000" w:themeColor="text1"/>
                <w:sz w:val="20"/>
                <w:szCs w:val="20"/>
              </w:rPr>
              <w:t>9</w:t>
            </w:r>
          </w:p>
        </w:tc>
        <w:tc>
          <w:tcPr>
            <w:tcW w:w="2552" w:type="dxa"/>
            <w:tcBorders>
              <w:top w:val="single" w:sz="8" w:space="0" w:color="auto"/>
              <w:left w:val="single" w:sz="8" w:space="0" w:color="auto"/>
              <w:bottom w:val="single" w:sz="8" w:space="0" w:color="auto"/>
              <w:right w:val="single" w:sz="8" w:space="0" w:color="auto"/>
            </w:tcBorders>
            <w:vAlign w:val="center"/>
          </w:tcPr>
          <w:p w14:paraId="03E73CEC" w14:textId="77777777" w:rsidR="0085748A" w:rsidRPr="0085748A" w:rsidRDefault="0085748A" w:rsidP="180E2501">
            <w:pPr>
              <w:spacing w:line="276" w:lineRule="auto"/>
              <w:rPr>
                <w:rFonts w:eastAsia="Calibri" w:cstheme="minorHAnsi"/>
                <w:b/>
                <w:bCs/>
                <w:color w:val="000000" w:themeColor="text1"/>
                <w:sz w:val="20"/>
                <w:szCs w:val="20"/>
              </w:rPr>
            </w:pPr>
            <w:r w:rsidRPr="0085748A">
              <w:rPr>
                <w:rFonts w:eastAsia="Calibri" w:cstheme="minorHAnsi"/>
                <w:b/>
                <w:bCs/>
                <w:color w:val="000000" w:themeColor="text1"/>
                <w:sz w:val="20"/>
                <w:szCs w:val="20"/>
              </w:rPr>
              <w:t>Covid</w:t>
            </w:r>
          </w:p>
          <w:p w14:paraId="35F4A6F5" w14:textId="77777777" w:rsidR="0085748A" w:rsidRDefault="0085748A" w:rsidP="180E2501">
            <w:pPr>
              <w:spacing w:line="276" w:lineRule="auto"/>
            </w:pPr>
          </w:p>
          <w:p w14:paraId="361A9ACA" w14:textId="38DA9E38" w:rsidR="0085748A" w:rsidRPr="00585AF0" w:rsidRDefault="0085748A" w:rsidP="180E2501">
            <w:pPr>
              <w:spacing w:line="276" w:lineRule="auto"/>
              <w:rPr>
                <w:rFonts w:eastAsia="Calibri" w:cstheme="minorHAnsi"/>
                <w:color w:val="000000" w:themeColor="text1"/>
                <w:sz w:val="20"/>
                <w:szCs w:val="20"/>
              </w:rPr>
            </w:pPr>
            <w:proofErr w:type="gramStart"/>
            <w:r>
              <w:t>Close proximity</w:t>
            </w:r>
            <w:proofErr w:type="gramEnd"/>
          </w:p>
        </w:tc>
        <w:tc>
          <w:tcPr>
            <w:tcW w:w="2126" w:type="dxa"/>
            <w:tcBorders>
              <w:top w:val="single" w:sz="8" w:space="0" w:color="auto"/>
              <w:left w:val="single" w:sz="8" w:space="0" w:color="auto"/>
              <w:bottom w:val="single" w:sz="8" w:space="0" w:color="auto"/>
              <w:right w:val="single" w:sz="8" w:space="0" w:color="auto"/>
            </w:tcBorders>
            <w:vAlign w:val="center"/>
          </w:tcPr>
          <w:p w14:paraId="35B10FE0" w14:textId="709F8F65" w:rsidR="00213C77" w:rsidRPr="00585AF0" w:rsidRDefault="0085748A" w:rsidP="180E2501">
            <w:pPr>
              <w:spacing w:line="276" w:lineRule="auto"/>
              <w:rPr>
                <w:rFonts w:eastAsia="Calibri" w:cstheme="minorHAnsi"/>
                <w:color w:val="000000" w:themeColor="text1"/>
                <w:sz w:val="20"/>
                <w:szCs w:val="20"/>
              </w:rPr>
            </w:pPr>
            <w:r w:rsidRPr="00585AF0">
              <w:rPr>
                <w:rFonts w:cstheme="minorHAnsi"/>
                <w:color w:val="000000" w:themeColor="text1"/>
              </w:rPr>
              <w:t xml:space="preserve">Study </w:t>
            </w:r>
            <w:proofErr w:type="spellStart"/>
            <w:r w:rsidRPr="00585AF0">
              <w:rPr>
                <w:rFonts w:cstheme="minorHAnsi"/>
                <w:color w:val="000000" w:themeColor="text1"/>
              </w:rPr>
              <w:t>Organisers</w:t>
            </w:r>
            <w:proofErr w:type="spellEnd"/>
            <w:r w:rsidRPr="00585AF0">
              <w:rPr>
                <w:rFonts w:cstheme="minorHAnsi"/>
                <w:color w:val="000000" w:themeColor="text1"/>
              </w:rPr>
              <w:t xml:space="preserve"> &amp; Participants</w:t>
            </w:r>
          </w:p>
        </w:tc>
        <w:tc>
          <w:tcPr>
            <w:tcW w:w="7229" w:type="dxa"/>
            <w:tcBorders>
              <w:top w:val="single" w:sz="8" w:space="0" w:color="auto"/>
              <w:left w:val="single" w:sz="8" w:space="0" w:color="auto"/>
              <w:bottom w:val="single" w:sz="8" w:space="0" w:color="auto"/>
              <w:right w:val="single" w:sz="8" w:space="0" w:color="auto"/>
            </w:tcBorders>
            <w:vAlign w:val="center"/>
          </w:tcPr>
          <w:p w14:paraId="79437BC3" w14:textId="77777777" w:rsidR="00213C77" w:rsidRDefault="0085748A" w:rsidP="0085748A">
            <w:pPr>
              <w:pStyle w:val="ListParagraph"/>
              <w:numPr>
                <w:ilvl w:val="0"/>
                <w:numId w:val="7"/>
              </w:numPr>
              <w:spacing w:line="276" w:lineRule="auto"/>
              <w:rPr>
                <w:rFonts w:cstheme="minorHAnsi"/>
                <w:color w:val="000000"/>
                <w:lang w:eastAsia="en-GB"/>
              </w:rPr>
            </w:pPr>
            <w:r w:rsidRPr="00154483">
              <w:rPr>
                <w:rFonts w:cstheme="minorHAnsi"/>
                <w:color w:val="000000"/>
                <w:lang w:eastAsia="en-GB"/>
              </w:rPr>
              <w:t xml:space="preserve">The </w:t>
            </w:r>
            <w:proofErr w:type="spellStart"/>
            <w:r w:rsidRPr="00154483">
              <w:rPr>
                <w:rFonts w:cstheme="minorHAnsi"/>
                <w:color w:val="000000"/>
                <w:lang w:eastAsia="en-GB"/>
              </w:rPr>
              <w:t>Organiser</w:t>
            </w:r>
            <w:proofErr w:type="spellEnd"/>
            <w:r w:rsidRPr="00154483">
              <w:rPr>
                <w:rFonts w:cstheme="minorHAnsi"/>
                <w:color w:val="000000"/>
                <w:lang w:eastAsia="en-GB"/>
              </w:rPr>
              <w:t xml:space="preserve"> will </w:t>
            </w:r>
            <w:proofErr w:type="gramStart"/>
            <w:r w:rsidRPr="00154483">
              <w:rPr>
                <w:rFonts w:cstheme="minorHAnsi"/>
                <w:color w:val="000000"/>
                <w:lang w:eastAsia="en-GB"/>
              </w:rPr>
              <w:t>be located in</w:t>
            </w:r>
            <w:proofErr w:type="gramEnd"/>
            <w:r w:rsidRPr="00154483">
              <w:rPr>
                <w:rFonts w:cstheme="minorHAnsi"/>
                <w:color w:val="000000"/>
                <w:lang w:eastAsia="en-GB"/>
              </w:rPr>
              <w:t xml:space="preserve"> the adjacent room</w:t>
            </w:r>
            <w:r w:rsidR="00154483" w:rsidRPr="00154483">
              <w:rPr>
                <w:rFonts w:cstheme="minorHAnsi"/>
                <w:color w:val="000000"/>
                <w:lang w:eastAsia="en-GB"/>
              </w:rPr>
              <w:t xml:space="preserve"> during the operation</w:t>
            </w:r>
            <w:r w:rsidR="00154483">
              <w:rPr>
                <w:rFonts w:cstheme="minorHAnsi"/>
                <w:color w:val="000000"/>
                <w:lang w:eastAsia="en-GB"/>
              </w:rPr>
              <w:t xml:space="preserve"> of the device. </w:t>
            </w:r>
          </w:p>
          <w:p w14:paraId="16FBBE7A" w14:textId="151A212B" w:rsidR="00154483" w:rsidRDefault="00154483" w:rsidP="0085748A">
            <w:pPr>
              <w:pStyle w:val="ListParagraph"/>
              <w:numPr>
                <w:ilvl w:val="0"/>
                <w:numId w:val="7"/>
              </w:numPr>
              <w:spacing w:line="276" w:lineRule="auto"/>
              <w:rPr>
                <w:rFonts w:cstheme="minorHAnsi"/>
                <w:color w:val="000000"/>
                <w:lang w:eastAsia="en-GB"/>
              </w:rPr>
            </w:pPr>
            <w:r w:rsidRPr="00154483">
              <w:rPr>
                <w:rFonts w:cstheme="minorHAnsi"/>
                <w:color w:val="000000"/>
                <w:lang w:eastAsia="en-GB"/>
              </w:rPr>
              <w:t>Cleaning and disinfecting in accordance</w:t>
            </w:r>
            <w:r w:rsidR="000F7EFC">
              <w:rPr>
                <w:rFonts w:cstheme="minorHAnsi"/>
                <w:color w:val="000000"/>
                <w:lang w:eastAsia="en-GB"/>
              </w:rPr>
              <w:t xml:space="preserve"> with the department cleaning guidelines (</w:t>
            </w:r>
            <w:hyperlink r:id="rId11" w:history="1">
              <w:r w:rsidR="000F7EFC" w:rsidRPr="00F75B2C">
                <w:rPr>
                  <w:rStyle w:val="Hyperlink"/>
                  <w:rFonts w:cstheme="minorHAnsi"/>
                  <w:lang w:eastAsia="en-GB"/>
                </w:rPr>
                <w:t>https://wiki.bath.ac.uk/display/EO/Cleaning+in+the+labs</w:t>
              </w:r>
            </w:hyperlink>
            <w:r w:rsidR="000F7EFC">
              <w:rPr>
                <w:rFonts w:cstheme="minorHAnsi"/>
                <w:color w:val="000000"/>
                <w:lang w:eastAsia="en-GB"/>
              </w:rPr>
              <w:t xml:space="preserve">) </w:t>
            </w:r>
            <w:r w:rsidRPr="00154483">
              <w:rPr>
                <w:rFonts w:cstheme="minorHAnsi"/>
                <w:color w:val="000000"/>
                <w:lang w:eastAsia="en-GB"/>
              </w:rPr>
              <w:t xml:space="preserve">with </w:t>
            </w:r>
            <w:r w:rsidR="000F7EFC">
              <w:rPr>
                <w:rFonts w:cstheme="minorHAnsi"/>
                <w:color w:val="000000"/>
                <w:lang w:eastAsia="en-GB"/>
              </w:rPr>
              <w:t xml:space="preserve">additional </w:t>
            </w:r>
            <w:r w:rsidRPr="00154483">
              <w:rPr>
                <w:rFonts w:cstheme="minorHAnsi"/>
                <w:color w:val="000000"/>
                <w:lang w:eastAsia="en-GB"/>
              </w:rPr>
              <w:t>guidance from</w:t>
            </w:r>
            <w:r w:rsidR="000F7EFC">
              <w:rPr>
                <w:rFonts w:cstheme="minorHAnsi"/>
                <w:color w:val="000000"/>
                <w:lang w:eastAsia="en-GB"/>
              </w:rPr>
              <w:t xml:space="preserve"> the </w:t>
            </w:r>
            <w:proofErr w:type="spellStart"/>
            <w:r w:rsidR="000F7EFC">
              <w:rPr>
                <w:rFonts w:cstheme="minorHAnsi"/>
                <w:color w:val="000000"/>
                <w:lang w:eastAsia="en-GB"/>
              </w:rPr>
              <w:t>Uk</w:t>
            </w:r>
            <w:proofErr w:type="spellEnd"/>
            <w:r w:rsidR="000F7EFC">
              <w:rPr>
                <w:rFonts w:cstheme="minorHAnsi"/>
                <w:color w:val="000000"/>
                <w:lang w:eastAsia="en-GB"/>
              </w:rPr>
              <w:t xml:space="preserve"> Government: </w:t>
            </w:r>
            <w:r w:rsidRPr="00154483">
              <w:rPr>
                <w:rFonts w:cstheme="minorHAnsi"/>
                <w:color w:val="000000"/>
                <w:lang w:eastAsia="en-GB"/>
              </w:rPr>
              <w:t xml:space="preserve"> COVID-19: cleaning in non-healthcare settings outside the home</w:t>
            </w:r>
            <w:r w:rsidR="000F7EFC">
              <w:rPr>
                <w:rFonts w:cstheme="minorHAnsi"/>
                <w:color w:val="000000"/>
                <w:lang w:eastAsia="en-GB"/>
              </w:rPr>
              <w:t>.</w:t>
            </w:r>
          </w:p>
          <w:p w14:paraId="16278ECA" w14:textId="665D181C" w:rsidR="00154483" w:rsidRDefault="00154483" w:rsidP="0085748A">
            <w:pPr>
              <w:pStyle w:val="ListParagraph"/>
              <w:numPr>
                <w:ilvl w:val="0"/>
                <w:numId w:val="7"/>
              </w:numPr>
              <w:spacing w:line="276" w:lineRule="auto"/>
              <w:rPr>
                <w:rFonts w:cstheme="minorHAnsi"/>
                <w:color w:val="000000"/>
                <w:lang w:eastAsia="en-GB"/>
              </w:rPr>
            </w:pPr>
            <w:r w:rsidRPr="00154483">
              <w:rPr>
                <w:rFonts w:cstheme="minorHAnsi"/>
                <w:color w:val="000000"/>
                <w:lang w:eastAsia="en-GB"/>
              </w:rPr>
              <w:t>Frequently touched surfaces including</w:t>
            </w:r>
            <w:r>
              <w:rPr>
                <w:rFonts w:cstheme="minorHAnsi"/>
                <w:color w:val="000000"/>
                <w:lang w:eastAsia="en-GB"/>
              </w:rPr>
              <w:t xml:space="preserve"> device</w:t>
            </w:r>
            <w:r w:rsidRPr="00154483">
              <w:rPr>
                <w:rFonts w:cstheme="minorHAnsi"/>
                <w:color w:val="000000"/>
                <w:lang w:eastAsia="en-GB"/>
              </w:rPr>
              <w:t xml:space="preserve">, doors, </w:t>
            </w:r>
            <w:r w:rsidR="00B162A4">
              <w:rPr>
                <w:rFonts w:cstheme="minorHAnsi"/>
                <w:color w:val="000000"/>
                <w:lang w:eastAsia="en-GB"/>
              </w:rPr>
              <w:t>and chair</w:t>
            </w:r>
            <w:r w:rsidRPr="00154483">
              <w:rPr>
                <w:rFonts w:cstheme="minorHAnsi"/>
                <w:color w:val="000000"/>
                <w:lang w:eastAsia="en-GB"/>
              </w:rPr>
              <w:t xml:space="preserve"> are regularly cleaned</w:t>
            </w:r>
            <w:r w:rsidR="0023306D">
              <w:rPr>
                <w:rFonts w:cstheme="minorHAnsi"/>
                <w:color w:val="000000"/>
                <w:lang w:eastAsia="en-GB"/>
              </w:rPr>
              <w:t xml:space="preserve">. This will entail frequently washing the cotton exterior. </w:t>
            </w:r>
          </w:p>
          <w:p w14:paraId="64BACBB4" w14:textId="331A2E78" w:rsidR="00B162A4" w:rsidRPr="00B162A4" w:rsidRDefault="00B162A4" w:rsidP="00B162A4">
            <w:pPr>
              <w:pStyle w:val="ListParagraph"/>
              <w:numPr>
                <w:ilvl w:val="0"/>
                <w:numId w:val="7"/>
              </w:numPr>
              <w:spacing w:line="276" w:lineRule="auto"/>
              <w:rPr>
                <w:rFonts w:cstheme="minorHAnsi"/>
                <w:color w:val="000000"/>
                <w:lang w:eastAsia="en-GB"/>
              </w:rPr>
            </w:pPr>
            <w:r w:rsidRPr="00B162A4">
              <w:rPr>
                <w:rFonts w:cstheme="minorHAnsi"/>
                <w:color w:val="000000"/>
                <w:lang w:eastAsia="en-GB"/>
              </w:rPr>
              <w:t xml:space="preserve">Alcohol based hand </w:t>
            </w:r>
            <w:proofErr w:type="spellStart"/>
            <w:r w:rsidRPr="00B162A4">
              <w:rPr>
                <w:rFonts w:cstheme="minorHAnsi"/>
                <w:color w:val="000000"/>
                <w:lang w:eastAsia="en-GB"/>
              </w:rPr>
              <w:t>sanitiser</w:t>
            </w:r>
            <w:proofErr w:type="spellEnd"/>
            <w:r w:rsidRPr="00B162A4">
              <w:rPr>
                <w:rFonts w:cstheme="minorHAnsi"/>
                <w:color w:val="000000"/>
                <w:lang w:eastAsia="en-GB"/>
              </w:rPr>
              <w:t xml:space="preserve"> is provided</w:t>
            </w:r>
          </w:p>
        </w:tc>
        <w:tc>
          <w:tcPr>
            <w:tcW w:w="567" w:type="dxa"/>
            <w:tcBorders>
              <w:top w:val="single" w:sz="8" w:space="0" w:color="auto"/>
              <w:left w:val="single" w:sz="8" w:space="0" w:color="auto"/>
              <w:bottom w:val="single" w:sz="8" w:space="0" w:color="auto"/>
              <w:right w:val="single" w:sz="8" w:space="0" w:color="auto"/>
            </w:tcBorders>
            <w:vAlign w:val="center"/>
          </w:tcPr>
          <w:p w14:paraId="6D25B598" w14:textId="0E7579AE" w:rsidR="00213C77" w:rsidRPr="00B162A4" w:rsidRDefault="00B162A4" w:rsidP="180E2501">
            <w:pPr>
              <w:spacing w:line="276" w:lineRule="auto"/>
              <w:rPr>
                <w:rFonts w:eastAsia="Calibri" w:cstheme="minorHAnsi"/>
                <w:b/>
                <w:bCs/>
                <w:color w:val="000000" w:themeColor="text1"/>
              </w:rPr>
            </w:pPr>
            <w:r w:rsidRPr="00B162A4">
              <w:rPr>
                <w:rFonts w:eastAsia="Calibri" w:cstheme="minorHAnsi"/>
                <w:b/>
                <w:bCs/>
                <w:color w:val="000000" w:themeColor="text1"/>
              </w:rPr>
              <w:t>2</w:t>
            </w:r>
          </w:p>
        </w:tc>
        <w:tc>
          <w:tcPr>
            <w:tcW w:w="567" w:type="dxa"/>
            <w:tcBorders>
              <w:top w:val="single" w:sz="8" w:space="0" w:color="auto"/>
              <w:left w:val="single" w:sz="8" w:space="0" w:color="auto"/>
              <w:bottom w:val="single" w:sz="8" w:space="0" w:color="auto"/>
              <w:right w:val="single" w:sz="8" w:space="0" w:color="auto"/>
            </w:tcBorders>
            <w:vAlign w:val="center"/>
          </w:tcPr>
          <w:p w14:paraId="5AB47610" w14:textId="23DD6ADE" w:rsidR="00213C77" w:rsidRPr="00B162A4" w:rsidRDefault="00B162A4" w:rsidP="180E2501">
            <w:pPr>
              <w:spacing w:line="276" w:lineRule="auto"/>
              <w:rPr>
                <w:rFonts w:eastAsia="Calibri" w:cstheme="minorHAnsi"/>
                <w:b/>
                <w:bCs/>
                <w:color w:val="000000" w:themeColor="text1"/>
              </w:rPr>
            </w:pPr>
            <w:r w:rsidRPr="00B162A4">
              <w:rPr>
                <w:rFonts w:eastAsia="Calibri" w:cstheme="minorHAnsi"/>
                <w:b/>
                <w:bCs/>
                <w:color w:val="000000" w:themeColor="text1"/>
              </w:rPr>
              <w:t>3</w:t>
            </w:r>
          </w:p>
        </w:tc>
        <w:tc>
          <w:tcPr>
            <w:tcW w:w="696" w:type="dxa"/>
            <w:tcBorders>
              <w:top w:val="single" w:sz="8" w:space="0" w:color="auto"/>
              <w:left w:val="single" w:sz="8" w:space="0" w:color="auto"/>
              <w:bottom w:val="single" w:sz="8" w:space="0" w:color="auto"/>
              <w:right w:val="single" w:sz="8" w:space="0" w:color="auto"/>
            </w:tcBorders>
            <w:vAlign w:val="center"/>
          </w:tcPr>
          <w:p w14:paraId="582228BD" w14:textId="090CF17C" w:rsidR="00213C77" w:rsidRPr="00B162A4" w:rsidRDefault="00B162A4" w:rsidP="180E2501">
            <w:pPr>
              <w:spacing w:line="276" w:lineRule="auto"/>
              <w:rPr>
                <w:rFonts w:eastAsia="Calibri" w:cstheme="minorHAnsi"/>
                <w:b/>
                <w:bCs/>
                <w:color w:val="000000" w:themeColor="text1"/>
              </w:rPr>
            </w:pPr>
            <w:r w:rsidRPr="00B162A4">
              <w:rPr>
                <w:rFonts w:eastAsia="Calibri" w:cstheme="minorHAnsi"/>
                <w:b/>
                <w:bCs/>
                <w:color w:val="000000" w:themeColor="text1"/>
              </w:rPr>
              <w:t>6</w:t>
            </w:r>
          </w:p>
        </w:tc>
      </w:tr>
      <w:tr w:rsidR="00F10687" w:rsidRPr="00585AF0" w14:paraId="0DC6CE66"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3BE208CD" w14:textId="687953B1" w:rsidR="00F10687" w:rsidRDefault="00F10687" w:rsidP="180E2501">
            <w:pPr>
              <w:spacing w:line="276" w:lineRule="auto"/>
              <w:rPr>
                <w:rFonts w:eastAsia="Calibri" w:cstheme="minorHAnsi"/>
                <w:b/>
                <w:bCs/>
                <w:color w:val="000000" w:themeColor="text1"/>
                <w:sz w:val="20"/>
                <w:szCs w:val="20"/>
              </w:rPr>
            </w:pPr>
            <w:r>
              <w:rPr>
                <w:rFonts w:eastAsia="Calibri" w:cstheme="minorHAnsi"/>
                <w:b/>
                <w:bCs/>
                <w:color w:val="000000" w:themeColor="text1"/>
                <w:sz w:val="20"/>
                <w:szCs w:val="20"/>
              </w:rPr>
              <w:t>10</w:t>
            </w:r>
          </w:p>
        </w:tc>
        <w:tc>
          <w:tcPr>
            <w:tcW w:w="2552" w:type="dxa"/>
            <w:tcBorders>
              <w:top w:val="single" w:sz="8" w:space="0" w:color="auto"/>
              <w:left w:val="single" w:sz="8" w:space="0" w:color="auto"/>
              <w:bottom w:val="single" w:sz="8" w:space="0" w:color="auto"/>
              <w:right w:val="single" w:sz="8" w:space="0" w:color="auto"/>
            </w:tcBorders>
            <w:vAlign w:val="center"/>
          </w:tcPr>
          <w:p w14:paraId="69786541" w14:textId="3ACC59F1" w:rsidR="00F10687" w:rsidRPr="0085748A" w:rsidRDefault="00F10687" w:rsidP="180E2501">
            <w:pPr>
              <w:spacing w:line="276" w:lineRule="auto"/>
              <w:rPr>
                <w:rFonts w:eastAsia="Calibri" w:cstheme="minorHAnsi"/>
                <w:b/>
                <w:bCs/>
                <w:color w:val="000000" w:themeColor="text1"/>
                <w:sz w:val="20"/>
                <w:szCs w:val="20"/>
              </w:rPr>
            </w:pPr>
            <w:proofErr w:type="spellStart"/>
            <w:r>
              <w:rPr>
                <w:rFonts w:eastAsia="Calibri" w:cstheme="minorHAnsi"/>
                <w:b/>
                <w:bCs/>
                <w:color w:val="000000" w:themeColor="text1"/>
                <w:sz w:val="20"/>
                <w:szCs w:val="20"/>
              </w:rPr>
              <w:t>BioPac</w:t>
            </w:r>
            <w:proofErr w:type="spellEnd"/>
            <w:r>
              <w:rPr>
                <w:rFonts w:eastAsia="Calibri" w:cstheme="minorHAnsi"/>
                <w:b/>
                <w:bCs/>
                <w:color w:val="000000" w:themeColor="text1"/>
                <w:sz w:val="20"/>
                <w:szCs w:val="20"/>
              </w:rPr>
              <w:t xml:space="preserve"> sensor placement</w:t>
            </w:r>
          </w:p>
        </w:tc>
        <w:tc>
          <w:tcPr>
            <w:tcW w:w="2126" w:type="dxa"/>
            <w:tcBorders>
              <w:top w:val="single" w:sz="8" w:space="0" w:color="auto"/>
              <w:left w:val="single" w:sz="8" w:space="0" w:color="auto"/>
              <w:bottom w:val="single" w:sz="8" w:space="0" w:color="auto"/>
              <w:right w:val="single" w:sz="8" w:space="0" w:color="auto"/>
            </w:tcBorders>
            <w:vAlign w:val="center"/>
          </w:tcPr>
          <w:p w14:paraId="4AD16513" w14:textId="42124569" w:rsidR="00F10687" w:rsidRPr="00585AF0" w:rsidRDefault="00F10687" w:rsidP="180E2501">
            <w:pPr>
              <w:spacing w:line="276" w:lineRule="auto"/>
              <w:rPr>
                <w:rFonts w:cstheme="minorHAnsi"/>
                <w:color w:val="000000" w:themeColor="text1"/>
              </w:rPr>
            </w:pPr>
            <w:r>
              <w:rPr>
                <w:rFonts w:cstheme="minorHAnsi"/>
                <w:color w:val="000000" w:themeColor="text1"/>
              </w:rPr>
              <w:t>Participants</w:t>
            </w:r>
          </w:p>
        </w:tc>
        <w:tc>
          <w:tcPr>
            <w:tcW w:w="7229" w:type="dxa"/>
            <w:tcBorders>
              <w:top w:val="single" w:sz="8" w:space="0" w:color="auto"/>
              <w:left w:val="single" w:sz="8" w:space="0" w:color="auto"/>
              <w:bottom w:val="single" w:sz="8" w:space="0" w:color="auto"/>
              <w:right w:val="single" w:sz="8" w:space="0" w:color="auto"/>
            </w:tcBorders>
            <w:vAlign w:val="center"/>
          </w:tcPr>
          <w:p w14:paraId="39600063" w14:textId="77777777" w:rsidR="00F10687" w:rsidRDefault="00F10687" w:rsidP="0085748A">
            <w:pPr>
              <w:pStyle w:val="ListParagraph"/>
              <w:numPr>
                <w:ilvl w:val="0"/>
                <w:numId w:val="7"/>
              </w:numPr>
              <w:spacing w:line="276" w:lineRule="auto"/>
              <w:rPr>
                <w:rFonts w:cstheme="minorHAnsi"/>
                <w:color w:val="000000"/>
                <w:lang w:eastAsia="en-GB"/>
              </w:rPr>
            </w:pPr>
            <w:r>
              <w:rPr>
                <w:rFonts w:cstheme="minorHAnsi"/>
                <w:color w:val="000000"/>
                <w:lang w:eastAsia="en-GB"/>
              </w:rPr>
              <w:t>Participants will be required to place a chest band on themselves to record their breathing (this is then what influences the pressure in the balloon).</w:t>
            </w:r>
          </w:p>
          <w:p w14:paraId="779EC25E" w14:textId="77777777" w:rsidR="00F10687" w:rsidRDefault="00F10687" w:rsidP="0085748A">
            <w:pPr>
              <w:pStyle w:val="ListParagraph"/>
              <w:numPr>
                <w:ilvl w:val="0"/>
                <w:numId w:val="7"/>
              </w:numPr>
              <w:spacing w:line="276" w:lineRule="auto"/>
              <w:rPr>
                <w:rFonts w:cstheme="minorHAnsi"/>
                <w:color w:val="000000"/>
                <w:lang w:eastAsia="en-GB"/>
              </w:rPr>
            </w:pPr>
            <w:r>
              <w:rPr>
                <w:rFonts w:cstheme="minorHAnsi"/>
                <w:color w:val="000000"/>
                <w:lang w:eastAsia="en-GB"/>
              </w:rPr>
              <w:t xml:space="preserve">To minimize contact, participants will place the chest band on themselves, they can do this while the researcher is in the adjacent </w:t>
            </w:r>
            <w:r>
              <w:rPr>
                <w:rFonts w:cstheme="minorHAnsi"/>
                <w:color w:val="000000"/>
                <w:lang w:eastAsia="en-GB"/>
              </w:rPr>
              <w:lastRenderedPageBreak/>
              <w:t xml:space="preserve">room, meaning the participant can place the chest strap under clothing if required. </w:t>
            </w:r>
          </w:p>
          <w:p w14:paraId="4D13990E" w14:textId="03E38A40" w:rsidR="00F10687" w:rsidRDefault="00F10687" w:rsidP="0085748A">
            <w:pPr>
              <w:pStyle w:val="ListParagraph"/>
              <w:numPr>
                <w:ilvl w:val="0"/>
                <w:numId w:val="7"/>
              </w:numPr>
              <w:spacing w:line="276" w:lineRule="auto"/>
              <w:rPr>
                <w:rFonts w:cstheme="minorHAnsi"/>
                <w:color w:val="000000"/>
                <w:lang w:eastAsia="en-GB"/>
              </w:rPr>
            </w:pPr>
            <w:r>
              <w:rPr>
                <w:rFonts w:cstheme="minorHAnsi"/>
                <w:color w:val="000000"/>
                <w:lang w:eastAsia="en-GB"/>
              </w:rPr>
              <w:t>Visual aids will be provided to show the participant how to apply the chest strap.</w:t>
            </w:r>
          </w:p>
          <w:p w14:paraId="5E1F6A69" w14:textId="0ECDBA38" w:rsidR="00F10687" w:rsidRPr="00154483" w:rsidRDefault="00F10687" w:rsidP="0085748A">
            <w:pPr>
              <w:pStyle w:val="ListParagraph"/>
              <w:numPr>
                <w:ilvl w:val="0"/>
                <w:numId w:val="7"/>
              </w:numPr>
              <w:spacing w:line="276" w:lineRule="auto"/>
              <w:rPr>
                <w:rFonts w:cstheme="minorHAnsi"/>
                <w:color w:val="000000"/>
                <w:lang w:eastAsia="en-GB"/>
              </w:rPr>
            </w:pPr>
            <w:r>
              <w:rPr>
                <w:rFonts w:cstheme="minorHAnsi"/>
                <w:color w:val="000000"/>
                <w:lang w:eastAsia="en-GB"/>
              </w:rPr>
              <w:t>The chest strap will be wiped with 70% alcohol solution between users to minimize health risks.</w:t>
            </w:r>
          </w:p>
        </w:tc>
        <w:tc>
          <w:tcPr>
            <w:tcW w:w="567" w:type="dxa"/>
            <w:tcBorders>
              <w:top w:val="single" w:sz="8" w:space="0" w:color="auto"/>
              <w:left w:val="single" w:sz="8" w:space="0" w:color="auto"/>
              <w:bottom w:val="single" w:sz="8" w:space="0" w:color="auto"/>
              <w:right w:val="single" w:sz="8" w:space="0" w:color="auto"/>
            </w:tcBorders>
            <w:vAlign w:val="center"/>
          </w:tcPr>
          <w:p w14:paraId="7642162F" w14:textId="056DA1F5" w:rsidR="00F10687" w:rsidRPr="00B162A4" w:rsidRDefault="00F10687" w:rsidP="180E2501">
            <w:pPr>
              <w:spacing w:line="276" w:lineRule="auto"/>
              <w:rPr>
                <w:rFonts w:eastAsia="Calibri" w:cstheme="minorHAnsi"/>
                <w:b/>
                <w:bCs/>
                <w:color w:val="000000" w:themeColor="text1"/>
              </w:rPr>
            </w:pPr>
            <w:r>
              <w:rPr>
                <w:rFonts w:eastAsia="Calibri" w:cstheme="minorHAnsi"/>
                <w:b/>
                <w:bCs/>
                <w:color w:val="000000" w:themeColor="text1"/>
              </w:rPr>
              <w:lastRenderedPageBreak/>
              <w:t>2</w:t>
            </w:r>
          </w:p>
        </w:tc>
        <w:tc>
          <w:tcPr>
            <w:tcW w:w="567" w:type="dxa"/>
            <w:tcBorders>
              <w:top w:val="single" w:sz="8" w:space="0" w:color="auto"/>
              <w:left w:val="single" w:sz="8" w:space="0" w:color="auto"/>
              <w:bottom w:val="single" w:sz="8" w:space="0" w:color="auto"/>
              <w:right w:val="single" w:sz="8" w:space="0" w:color="auto"/>
            </w:tcBorders>
            <w:vAlign w:val="center"/>
          </w:tcPr>
          <w:p w14:paraId="6059F352" w14:textId="59EADC8A" w:rsidR="00F10687" w:rsidRPr="00B162A4" w:rsidRDefault="00F10687" w:rsidP="180E2501">
            <w:pPr>
              <w:spacing w:line="276" w:lineRule="auto"/>
              <w:rPr>
                <w:rFonts w:eastAsia="Calibri" w:cstheme="minorHAnsi"/>
                <w:b/>
                <w:bCs/>
                <w:color w:val="000000" w:themeColor="text1"/>
              </w:rPr>
            </w:pPr>
            <w:r>
              <w:rPr>
                <w:rFonts w:eastAsia="Calibri" w:cstheme="minorHAnsi"/>
                <w:b/>
                <w:bCs/>
                <w:color w:val="000000" w:themeColor="text1"/>
              </w:rPr>
              <w:t>1</w:t>
            </w:r>
          </w:p>
        </w:tc>
        <w:tc>
          <w:tcPr>
            <w:tcW w:w="696" w:type="dxa"/>
            <w:tcBorders>
              <w:top w:val="single" w:sz="8" w:space="0" w:color="auto"/>
              <w:left w:val="single" w:sz="8" w:space="0" w:color="auto"/>
              <w:bottom w:val="single" w:sz="8" w:space="0" w:color="auto"/>
              <w:right w:val="single" w:sz="8" w:space="0" w:color="auto"/>
            </w:tcBorders>
            <w:vAlign w:val="center"/>
          </w:tcPr>
          <w:p w14:paraId="75D88081" w14:textId="221B7E3D" w:rsidR="00F10687" w:rsidRPr="00B162A4" w:rsidRDefault="00F10687" w:rsidP="180E2501">
            <w:pPr>
              <w:spacing w:line="276" w:lineRule="auto"/>
              <w:rPr>
                <w:rFonts w:eastAsia="Calibri" w:cstheme="minorHAnsi"/>
                <w:b/>
                <w:bCs/>
                <w:color w:val="000000" w:themeColor="text1"/>
              </w:rPr>
            </w:pPr>
            <w:r>
              <w:rPr>
                <w:rFonts w:eastAsia="Calibri" w:cstheme="minorHAnsi"/>
                <w:b/>
                <w:bCs/>
                <w:color w:val="000000" w:themeColor="text1"/>
              </w:rPr>
              <w:t>2</w:t>
            </w:r>
          </w:p>
        </w:tc>
      </w:tr>
      <w:tr w:rsidR="00BC76D6" w:rsidRPr="00585AF0" w14:paraId="2503F930" w14:textId="77777777" w:rsidTr="00354C83">
        <w:trPr>
          <w:trHeight w:val="429"/>
        </w:trPr>
        <w:tc>
          <w:tcPr>
            <w:tcW w:w="14294" w:type="dxa"/>
            <w:gridSpan w:val="7"/>
            <w:tcBorders>
              <w:top w:val="single" w:sz="8" w:space="0" w:color="auto"/>
              <w:left w:val="single" w:sz="8" w:space="0" w:color="auto"/>
              <w:bottom w:val="single" w:sz="8" w:space="0" w:color="auto"/>
              <w:right w:val="single" w:sz="8" w:space="0" w:color="auto"/>
            </w:tcBorders>
            <w:vAlign w:val="center"/>
          </w:tcPr>
          <w:p w14:paraId="42908CD0" w14:textId="77777777" w:rsidR="00BC76D6" w:rsidRDefault="00BC76D6" w:rsidP="180E2501">
            <w:pPr>
              <w:spacing w:line="276" w:lineRule="auto"/>
              <w:rPr>
                <w:rFonts w:eastAsia="Calibri" w:cstheme="minorHAnsi"/>
                <w:color w:val="000000" w:themeColor="text1"/>
              </w:rPr>
            </w:pPr>
          </w:p>
          <w:p w14:paraId="711F7BB0" w14:textId="77777777" w:rsidR="00BC76D6" w:rsidRDefault="00BC76D6" w:rsidP="180E2501">
            <w:pPr>
              <w:spacing w:line="276" w:lineRule="auto"/>
              <w:rPr>
                <w:rFonts w:eastAsia="Calibri" w:cstheme="minorHAnsi"/>
                <w:color w:val="000000" w:themeColor="text1"/>
              </w:rPr>
            </w:pPr>
          </w:p>
          <w:p w14:paraId="20BA1CC8" w14:textId="77777777" w:rsidR="00BC76D6" w:rsidRDefault="00BC76D6" w:rsidP="180E2501">
            <w:pPr>
              <w:spacing w:line="276" w:lineRule="auto"/>
              <w:rPr>
                <w:rFonts w:eastAsia="Calibri" w:cstheme="minorHAnsi"/>
                <w:color w:val="000000" w:themeColor="text1"/>
              </w:rPr>
            </w:pPr>
          </w:p>
          <w:p w14:paraId="180F7B90" w14:textId="6D10818A" w:rsidR="00BC76D6" w:rsidRPr="00585AF0" w:rsidRDefault="00BC76D6" w:rsidP="180E2501">
            <w:pPr>
              <w:spacing w:line="276" w:lineRule="auto"/>
              <w:rPr>
                <w:rFonts w:eastAsia="Calibri" w:cstheme="minorHAnsi"/>
                <w:color w:val="000000" w:themeColor="text1"/>
              </w:rPr>
            </w:pPr>
            <w:r w:rsidRPr="00BC76D6">
              <w:rPr>
                <w:rFonts w:eastAsia="Calibri" w:cstheme="minorHAnsi"/>
                <w:color w:val="000000" w:themeColor="text1"/>
              </w:rPr>
              <w:t xml:space="preserve">Working ‘out of hours’ </w:t>
            </w:r>
            <w:r w:rsidR="004408C9">
              <w:rPr>
                <w:rFonts w:eastAsia="Calibri" w:cstheme="minorHAnsi"/>
                <w:color w:val="000000" w:themeColor="text1"/>
              </w:rPr>
              <w:t xml:space="preserve">and ‘lone working’ </w:t>
            </w:r>
            <w:r w:rsidRPr="00BC76D6">
              <w:rPr>
                <w:rFonts w:eastAsia="Calibri" w:cstheme="minorHAnsi"/>
                <w:color w:val="000000" w:themeColor="text1"/>
              </w:rPr>
              <w:t xml:space="preserve">on </w:t>
            </w:r>
            <w:proofErr w:type="gramStart"/>
            <w:r w:rsidRPr="00BC76D6">
              <w:rPr>
                <w:rFonts w:eastAsia="Calibri" w:cstheme="minorHAnsi"/>
                <w:color w:val="000000" w:themeColor="text1"/>
              </w:rPr>
              <w:t>University</w:t>
            </w:r>
            <w:proofErr w:type="gramEnd"/>
            <w:r w:rsidRPr="00BC76D6">
              <w:rPr>
                <w:rFonts w:eastAsia="Calibri" w:cstheme="minorHAnsi"/>
                <w:color w:val="000000" w:themeColor="text1"/>
              </w:rPr>
              <w:t xml:space="preserve"> premises</w:t>
            </w:r>
          </w:p>
        </w:tc>
      </w:tr>
      <w:tr w:rsidR="00BC76D6" w:rsidRPr="00585AF0" w14:paraId="1F9F66CB"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4D2CDD16" w14:textId="77FBD063" w:rsidR="00BC76D6" w:rsidRPr="00585AF0" w:rsidRDefault="00BC76D6" w:rsidP="00BC76D6">
            <w:pPr>
              <w:spacing w:line="276" w:lineRule="auto"/>
              <w:rPr>
                <w:rFonts w:eastAsia="Calibri" w:cstheme="minorHAnsi"/>
                <w:color w:val="000000" w:themeColor="text1"/>
                <w:sz w:val="20"/>
                <w:szCs w:val="20"/>
              </w:rPr>
            </w:pPr>
            <w:r>
              <w:rPr>
                <w:rFonts w:eastAsia="Calibri" w:cstheme="minorHAnsi"/>
                <w:color w:val="000000" w:themeColor="text1"/>
                <w:sz w:val="20"/>
                <w:szCs w:val="20"/>
              </w:rPr>
              <w:t>10</w:t>
            </w:r>
          </w:p>
        </w:tc>
        <w:tc>
          <w:tcPr>
            <w:tcW w:w="2552" w:type="dxa"/>
            <w:tcBorders>
              <w:top w:val="single" w:sz="8" w:space="0" w:color="auto"/>
              <w:left w:val="single" w:sz="8" w:space="0" w:color="auto"/>
              <w:bottom w:val="single" w:sz="8" w:space="0" w:color="auto"/>
              <w:right w:val="single" w:sz="8" w:space="0" w:color="auto"/>
            </w:tcBorders>
          </w:tcPr>
          <w:p w14:paraId="4D2A7C18" w14:textId="3ACFC55A" w:rsidR="00BC76D6" w:rsidRPr="00BF0ACE" w:rsidRDefault="00BC76D6" w:rsidP="00BC76D6">
            <w:pPr>
              <w:spacing w:line="276" w:lineRule="auto"/>
              <w:rPr>
                <w:rFonts w:cstheme="minorHAnsi"/>
                <w:color w:val="000000"/>
                <w:lang w:eastAsia="en-GB"/>
              </w:rPr>
            </w:pPr>
            <w:r w:rsidRPr="00BF0ACE">
              <w:rPr>
                <w:rFonts w:cstheme="minorHAnsi"/>
                <w:color w:val="000000"/>
                <w:lang w:eastAsia="en-GB"/>
              </w:rPr>
              <w:t>Reduced access to emergency assistance because dept first aiders are not available.</w:t>
            </w:r>
          </w:p>
        </w:tc>
        <w:tc>
          <w:tcPr>
            <w:tcW w:w="2126" w:type="dxa"/>
            <w:tcBorders>
              <w:top w:val="single" w:sz="8" w:space="0" w:color="auto"/>
              <w:left w:val="single" w:sz="8" w:space="0" w:color="auto"/>
              <w:bottom w:val="single" w:sz="8" w:space="0" w:color="auto"/>
              <w:right w:val="single" w:sz="8" w:space="0" w:color="auto"/>
            </w:tcBorders>
          </w:tcPr>
          <w:p w14:paraId="2282BD6D" w14:textId="77777777" w:rsidR="00BC76D6" w:rsidRPr="00BF0ACE" w:rsidRDefault="00BC76D6" w:rsidP="00BC76D6">
            <w:pPr>
              <w:spacing w:line="276" w:lineRule="auto"/>
              <w:rPr>
                <w:rFonts w:cstheme="minorHAnsi"/>
                <w:color w:val="000000"/>
                <w:lang w:eastAsia="en-GB"/>
              </w:rPr>
            </w:pPr>
          </w:p>
          <w:p w14:paraId="71E77C28" w14:textId="0CA9D478" w:rsidR="00BC76D6" w:rsidRPr="00BF0ACE" w:rsidRDefault="00BC76D6" w:rsidP="00BC76D6">
            <w:pPr>
              <w:spacing w:line="276" w:lineRule="auto"/>
              <w:rPr>
                <w:rFonts w:cstheme="minorHAnsi"/>
                <w:color w:val="000000"/>
                <w:lang w:eastAsia="en-GB"/>
              </w:rPr>
            </w:pPr>
            <w:r w:rsidRPr="00BF0ACE">
              <w:rPr>
                <w:rFonts w:cstheme="minorHAnsi"/>
                <w:color w:val="000000"/>
                <w:lang w:eastAsia="en-GB"/>
              </w:rPr>
              <w:t xml:space="preserve">Study </w:t>
            </w:r>
            <w:proofErr w:type="spellStart"/>
            <w:r w:rsidRPr="00BF0ACE">
              <w:rPr>
                <w:rFonts w:cstheme="minorHAnsi"/>
                <w:color w:val="000000"/>
                <w:lang w:eastAsia="en-GB"/>
              </w:rPr>
              <w:t>Organisers</w:t>
            </w:r>
            <w:proofErr w:type="spellEnd"/>
          </w:p>
        </w:tc>
        <w:tc>
          <w:tcPr>
            <w:tcW w:w="7229" w:type="dxa"/>
            <w:tcBorders>
              <w:top w:val="single" w:sz="8" w:space="0" w:color="auto"/>
              <w:left w:val="single" w:sz="8" w:space="0" w:color="auto"/>
              <w:bottom w:val="single" w:sz="8" w:space="0" w:color="auto"/>
              <w:right w:val="single" w:sz="8" w:space="0" w:color="auto"/>
            </w:tcBorders>
          </w:tcPr>
          <w:p w14:paraId="08234791" w14:textId="77777777" w:rsidR="00BC76D6" w:rsidRPr="00BF0ACE" w:rsidRDefault="00BC76D6" w:rsidP="00BC76D6">
            <w:pPr>
              <w:pStyle w:val="ListParagraph"/>
              <w:numPr>
                <w:ilvl w:val="0"/>
                <w:numId w:val="8"/>
              </w:numPr>
              <w:spacing w:line="276" w:lineRule="auto"/>
              <w:rPr>
                <w:rFonts w:cstheme="minorHAnsi"/>
                <w:color w:val="000000"/>
                <w:lang w:eastAsia="en-GB"/>
              </w:rPr>
            </w:pPr>
            <w:r w:rsidRPr="00BF0ACE">
              <w:rPr>
                <w:rFonts w:cstheme="minorHAnsi"/>
                <w:color w:val="000000"/>
                <w:lang w:eastAsia="en-GB"/>
              </w:rPr>
              <w:t xml:space="preserve">Ensure </w:t>
            </w:r>
            <w:proofErr w:type="spellStart"/>
            <w:r w:rsidRPr="00BF0ACE">
              <w:rPr>
                <w:rFonts w:cstheme="minorHAnsi"/>
                <w:color w:val="000000"/>
                <w:lang w:eastAsia="en-GB"/>
              </w:rPr>
              <w:t>organisers</w:t>
            </w:r>
            <w:proofErr w:type="spellEnd"/>
            <w:r w:rsidRPr="00BF0ACE">
              <w:rPr>
                <w:rFonts w:cstheme="minorHAnsi"/>
                <w:color w:val="000000"/>
                <w:lang w:eastAsia="en-GB"/>
              </w:rPr>
              <w:t xml:space="preserve"> has access to phone and </w:t>
            </w:r>
            <w:proofErr w:type="gramStart"/>
            <w:r w:rsidRPr="00BF0ACE">
              <w:rPr>
                <w:rFonts w:cstheme="minorHAnsi"/>
                <w:color w:val="000000"/>
                <w:lang w:eastAsia="en-GB"/>
              </w:rPr>
              <w:t>is able to</w:t>
            </w:r>
            <w:proofErr w:type="gramEnd"/>
            <w:r w:rsidRPr="00BF0ACE">
              <w:rPr>
                <w:rFonts w:cstheme="minorHAnsi"/>
                <w:color w:val="000000"/>
                <w:lang w:eastAsia="en-GB"/>
              </w:rPr>
              <w:t xml:space="preserve"> contact Security via emergency number (666 by internal phone; 01225 383999 by external phone or mobile)</w:t>
            </w:r>
          </w:p>
          <w:p w14:paraId="7443FE99" w14:textId="1B4F2C1D" w:rsidR="00BC76D6" w:rsidRPr="00BF0ACE" w:rsidRDefault="00BC76D6" w:rsidP="00BC76D6">
            <w:pPr>
              <w:pStyle w:val="ListParagraph"/>
              <w:numPr>
                <w:ilvl w:val="0"/>
                <w:numId w:val="8"/>
              </w:numPr>
              <w:spacing w:line="276" w:lineRule="auto"/>
              <w:rPr>
                <w:rFonts w:cstheme="minorHAnsi"/>
                <w:color w:val="000000"/>
                <w:lang w:eastAsia="en-GB"/>
              </w:rPr>
            </w:pPr>
            <w:r w:rsidRPr="00BF0ACE">
              <w:rPr>
                <w:rFonts w:cstheme="minorHAnsi"/>
                <w:color w:val="000000"/>
                <w:lang w:eastAsia="en-GB"/>
              </w:rPr>
              <w:t>Safe Zone – university security app will be downloaded.</w:t>
            </w:r>
          </w:p>
          <w:p w14:paraId="475C181F" w14:textId="2843EEB0" w:rsidR="00BA2F37" w:rsidRDefault="00BA2F37" w:rsidP="00BC76D6">
            <w:pPr>
              <w:pStyle w:val="ListParagraph"/>
              <w:numPr>
                <w:ilvl w:val="0"/>
                <w:numId w:val="8"/>
              </w:numPr>
              <w:spacing w:line="276" w:lineRule="auto"/>
              <w:rPr>
                <w:rFonts w:cstheme="minorHAnsi"/>
                <w:color w:val="000000"/>
                <w:lang w:eastAsia="en-GB"/>
              </w:rPr>
            </w:pPr>
            <w:r w:rsidRPr="00BF0ACE">
              <w:rPr>
                <w:rFonts w:cstheme="minorHAnsi"/>
                <w:color w:val="000000"/>
                <w:lang w:eastAsia="en-GB"/>
              </w:rPr>
              <w:t>Inform research team of</w:t>
            </w:r>
            <w:r w:rsidR="004408C9">
              <w:rPr>
                <w:rFonts w:cstheme="minorHAnsi"/>
                <w:color w:val="000000"/>
                <w:lang w:eastAsia="en-GB"/>
              </w:rPr>
              <w:t xml:space="preserve"> </w:t>
            </w:r>
            <w:r w:rsidRPr="00BF0ACE">
              <w:rPr>
                <w:rFonts w:cstheme="minorHAnsi"/>
                <w:color w:val="000000"/>
                <w:lang w:eastAsia="en-GB"/>
              </w:rPr>
              <w:t xml:space="preserve">lone </w:t>
            </w:r>
            <w:r w:rsidR="004408C9" w:rsidRPr="00BF0ACE">
              <w:rPr>
                <w:rFonts w:cstheme="minorHAnsi"/>
                <w:color w:val="000000"/>
                <w:lang w:eastAsia="en-GB"/>
              </w:rPr>
              <w:t>working</w:t>
            </w:r>
            <w:r w:rsidR="004408C9">
              <w:rPr>
                <w:rFonts w:cstheme="minorHAnsi"/>
                <w:color w:val="000000"/>
                <w:lang w:eastAsia="en-GB"/>
              </w:rPr>
              <w:t xml:space="preserve"> potential</w:t>
            </w:r>
            <w:r w:rsidR="0023306D">
              <w:rPr>
                <w:rFonts w:cstheme="minorHAnsi"/>
                <w:color w:val="000000"/>
                <w:lang w:eastAsia="en-GB"/>
              </w:rPr>
              <w:t xml:space="preserve"> at the start and end of a session via an online message</w:t>
            </w:r>
            <w:r w:rsidR="004408C9" w:rsidRPr="00BF0ACE">
              <w:rPr>
                <w:rFonts w:cstheme="minorHAnsi"/>
                <w:color w:val="000000"/>
                <w:lang w:eastAsia="en-GB"/>
              </w:rPr>
              <w:t>.</w:t>
            </w:r>
          </w:p>
          <w:p w14:paraId="589309C2" w14:textId="4EA3F993" w:rsidR="00BC76D6" w:rsidRPr="0023306D" w:rsidRDefault="0023306D" w:rsidP="0023306D">
            <w:pPr>
              <w:pStyle w:val="ListParagraph"/>
              <w:numPr>
                <w:ilvl w:val="0"/>
                <w:numId w:val="8"/>
              </w:numPr>
              <w:spacing w:line="276" w:lineRule="auto"/>
              <w:rPr>
                <w:rFonts w:cstheme="minorHAnsi"/>
                <w:color w:val="000000"/>
                <w:lang w:eastAsia="en-GB"/>
              </w:rPr>
            </w:pPr>
            <w:r>
              <w:rPr>
                <w:rFonts w:cstheme="minorHAnsi"/>
                <w:color w:val="000000"/>
                <w:lang w:eastAsia="en-GB"/>
              </w:rPr>
              <w:t>Inform a personal trusted colleague or friend beyond the research team at the start and end of a session via an online message.</w:t>
            </w:r>
          </w:p>
        </w:tc>
        <w:tc>
          <w:tcPr>
            <w:tcW w:w="567" w:type="dxa"/>
            <w:tcBorders>
              <w:top w:val="single" w:sz="8" w:space="0" w:color="auto"/>
              <w:left w:val="single" w:sz="8" w:space="0" w:color="auto"/>
              <w:bottom w:val="single" w:sz="8" w:space="0" w:color="auto"/>
              <w:right w:val="single" w:sz="8" w:space="0" w:color="auto"/>
            </w:tcBorders>
            <w:vAlign w:val="center"/>
          </w:tcPr>
          <w:p w14:paraId="1BEA41CD" w14:textId="02E73DE9" w:rsidR="00BC76D6" w:rsidRPr="00585AF0" w:rsidRDefault="00BC76D6" w:rsidP="00BC76D6">
            <w:pPr>
              <w:spacing w:line="276" w:lineRule="auto"/>
              <w:rPr>
                <w:rFonts w:eastAsia="Calibri" w:cstheme="minorHAnsi"/>
                <w:color w:val="000000" w:themeColor="text1"/>
              </w:rPr>
            </w:pPr>
            <w:r>
              <w:rPr>
                <w:rFonts w:eastAsia="Calibri" w:cstheme="minorHAnsi"/>
                <w:color w:val="000000" w:themeColor="text1"/>
              </w:rPr>
              <w:t>1</w:t>
            </w:r>
          </w:p>
        </w:tc>
        <w:tc>
          <w:tcPr>
            <w:tcW w:w="567" w:type="dxa"/>
            <w:tcBorders>
              <w:top w:val="single" w:sz="8" w:space="0" w:color="auto"/>
              <w:left w:val="single" w:sz="8" w:space="0" w:color="auto"/>
              <w:bottom w:val="single" w:sz="8" w:space="0" w:color="auto"/>
              <w:right w:val="single" w:sz="8" w:space="0" w:color="auto"/>
            </w:tcBorders>
            <w:vAlign w:val="center"/>
          </w:tcPr>
          <w:p w14:paraId="04EB25A6" w14:textId="3E0344FA" w:rsidR="00BC76D6" w:rsidRPr="00585AF0" w:rsidRDefault="00BC76D6" w:rsidP="00BC76D6">
            <w:pPr>
              <w:spacing w:line="276" w:lineRule="auto"/>
              <w:rPr>
                <w:rFonts w:eastAsia="Calibri" w:cstheme="minorHAnsi"/>
                <w:color w:val="000000" w:themeColor="text1"/>
              </w:rPr>
            </w:pPr>
            <w:r>
              <w:rPr>
                <w:rFonts w:eastAsia="Calibri" w:cstheme="minorHAnsi"/>
                <w:color w:val="000000" w:themeColor="text1"/>
              </w:rPr>
              <w:t>4</w:t>
            </w:r>
          </w:p>
        </w:tc>
        <w:tc>
          <w:tcPr>
            <w:tcW w:w="696" w:type="dxa"/>
            <w:tcBorders>
              <w:top w:val="single" w:sz="8" w:space="0" w:color="auto"/>
              <w:left w:val="single" w:sz="8" w:space="0" w:color="auto"/>
              <w:bottom w:val="single" w:sz="8" w:space="0" w:color="auto"/>
              <w:right w:val="single" w:sz="8" w:space="0" w:color="auto"/>
            </w:tcBorders>
            <w:vAlign w:val="center"/>
          </w:tcPr>
          <w:p w14:paraId="4C10126B" w14:textId="4B144D6D" w:rsidR="00BC76D6" w:rsidRPr="00585AF0" w:rsidRDefault="00BC76D6" w:rsidP="00BC76D6">
            <w:pPr>
              <w:spacing w:line="276" w:lineRule="auto"/>
              <w:rPr>
                <w:rFonts w:eastAsia="Calibri" w:cstheme="minorHAnsi"/>
                <w:color w:val="000000" w:themeColor="text1"/>
              </w:rPr>
            </w:pPr>
            <w:r>
              <w:rPr>
                <w:rFonts w:eastAsia="Calibri" w:cstheme="minorHAnsi"/>
                <w:color w:val="000000" w:themeColor="text1"/>
              </w:rPr>
              <w:t>4</w:t>
            </w:r>
          </w:p>
        </w:tc>
      </w:tr>
      <w:tr w:rsidR="00BC76D6" w:rsidRPr="00585AF0" w14:paraId="42F1581E"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52E60026" w14:textId="4EBDA14E" w:rsidR="00BC76D6" w:rsidRPr="00585AF0" w:rsidRDefault="00BC76D6" w:rsidP="00BC76D6">
            <w:pPr>
              <w:spacing w:line="276" w:lineRule="auto"/>
              <w:rPr>
                <w:rFonts w:eastAsia="Calibri" w:cstheme="minorHAnsi"/>
                <w:color w:val="000000" w:themeColor="text1"/>
                <w:sz w:val="20"/>
                <w:szCs w:val="20"/>
              </w:rPr>
            </w:pPr>
            <w:r>
              <w:rPr>
                <w:rFonts w:eastAsia="Calibri" w:cstheme="minorHAnsi"/>
                <w:color w:val="000000" w:themeColor="text1"/>
                <w:sz w:val="20"/>
                <w:szCs w:val="20"/>
              </w:rPr>
              <w:t>11</w:t>
            </w:r>
          </w:p>
        </w:tc>
        <w:tc>
          <w:tcPr>
            <w:tcW w:w="2552" w:type="dxa"/>
            <w:tcBorders>
              <w:top w:val="single" w:sz="8" w:space="0" w:color="auto"/>
              <w:left w:val="single" w:sz="8" w:space="0" w:color="auto"/>
              <w:bottom w:val="single" w:sz="8" w:space="0" w:color="auto"/>
              <w:right w:val="single" w:sz="8" w:space="0" w:color="auto"/>
            </w:tcBorders>
          </w:tcPr>
          <w:p w14:paraId="5CA094DC" w14:textId="74B21791" w:rsidR="00BC76D6" w:rsidRPr="00585AF0" w:rsidRDefault="004408C9" w:rsidP="00BC76D6">
            <w:pPr>
              <w:spacing w:line="276" w:lineRule="auto"/>
              <w:rPr>
                <w:rFonts w:eastAsia="Calibri" w:cstheme="minorHAnsi"/>
                <w:color w:val="000000" w:themeColor="text1"/>
                <w:sz w:val="20"/>
                <w:szCs w:val="20"/>
              </w:rPr>
            </w:pPr>
            <w:r>
              <w:rPr>
                <w:color w:val="000000" w:themeColor="text1"/>
              </w:rPr>
              <w:t>Inadvertent lone working in academic buildings out of standard working hours</w:t>
            </w:r>
          </w:p>
        </w:tc>
        <w:tc>
          <w:tcPr>
            <w:tcW w:w="2126" w:type="dxa"/>
            <w:tcBorders>
              <w:top w:val="single" w:sz="8" w:space="0" w:color="auto"/>
              <w:left w:val="single" w:sz="8" w:space="0" w:color="auto"/>
              <w:bottom w:val="single" w:sz="8" w:space="0" w:color="auto"/>
              <w:right w:val="single" w:sz="8" w:space="0" w:color="auto"/>
            </w:tcBorders>
          </w:tcPr>
          <w:p w14:paraId="1D993142" w14:textId="77777777" w:rsidR="00BC76D6" w:rsidRDefault="00BC76D6" w:rsidP="00BC76D6">
            <w:pPr>
              <w:spacing w:line="276" w:lineRule="auto"/>
              <w:rPr>
                <w:rFonts w:eastAsia="Calibri" w:cstheme="minorHAnsi"/>
                <w:color w:val="000000" w:themeColor="text1"/>
                <w:sz w:val="20"/>
                <w:szCs w:val="20"/>
              </w:rPr>
            </w:pPr>
          </w:p>
          <w:p w14:paraId="177B9AB5" w14:textId="19038606" w:rsidR="004408C9" w:rsidRPr="00585AF0" w:rsidRDefault="004408C9" w:rsidP="00BC76D6">
            <w:pPr>
              <w:spacing w:line="276" w:lineRule="auto"/>
              <w:rPr>
                <w:rFonts w:eastAsia="Calibri" w:cstheme="minorHAnsi"/>
                <w:color w:val="000000" w:themeColor="text1"/>
                <w:sz w:val="20"/>
                <w:szCs w:val="20"/>
              </w:rPr>
            </w:pPr>
            <w:r w:rsidRPr="00BF0ACE">
              <w:rPr>
                <w:rFonts w:cstheme="minorHAnsi"/>
                <w:color w:val="000000"/>
                <w:lang w:eastAsia="en-GB"/>
              </w:rPr>
              <w:t xml:space="preserve">Study </w:t>
            </w:r>
            <w:proofErr w:type="spellStart"/>
            <w:r w:rsidRPr="00BF0ACE">
              <w:rPr>
                <w:rFonts w:cstheme="minorHAnsi"/>
                <w:color w:val="000000"/>
                <w:lang w:eastAsia="en-GB"/>
              </w:rPr>
              <w:t>Organisers</w:t>
            </w:r>
            <w:proofErr w:type="spellEnd"/>
          </w:p>
        </w:tc>
        <w:tc>
          <w:tcPr>
            <w:tcW w:w="7229" w:type="dxa"/>
            <w:tcBorders>
              <w:top w:val="single" w:sz="8" w:space="0" w:color="auto"/>
              <w:left w:val="single" w:sz="8" w:space="0" w:color="auto"/>
              <w:bottom w:val="single" w:sz="8" w:space="0" w:color="auto"/>
              <w:right w:val="single" w:sz="8" w:space="0" w:color="auto"/>
            </w:tcBorders>
          </w:tcPr>
          <w:p w14:paraId="5197C3D7" w14:textId="77777777" w:rsidR="004408C9" w:rsidRPr="004408C9" w:rsidRDefault="004408C9" w:rsidP="004408C9">
            <w:pPr>
              <w:pStyle w:val="Title"/>
              <w:numPr>
                <w:ilvl w:val="0"/>
                <w:numId w:val="9"/>
              </w:numPr>
              <w:spacing w:line="276" w:lineRule="auto"/>
              <w:jc w:val="left"/>
              <w:outlineLvl w:val="0"/>
              <w:rPr>
                <w:rFonts w:asciiTheme="minorHAnsi" w:eastAsiaTheme="minorHAnsi" w:hAnsiTheme="minorHAnsi" w:cstheme="minorHAnsi"/>
                <w:b w:val="0"/>
                <w:bCs w:val="0"/>
                <w:sz w:val="22"/>
                <w:szCs w:val="22"/>
                <w:u w:val="none"/>
                <w:lang w:val="en-US" w:eastAsia="en-GB"/>
              </w:rPr>
            </w:pPr>
            <w:r w:rsidRPr="004408C9">
              <w:rPr>
                <w:rFonts w:asciiTheme="minorHAnsi" w:eastAsiaTheme="minorHAnsi" w:hAnsiTheme="minorHAnsi" w:cstheme="minorHAnsi"/>
                <w:b w:val="0"/>
                <w:bCs w:val="0"/>
                <w:sz w:val="22"/>
                <w:szCs w:val="22"/>
                <w:u w:val="none"/>
                <w:lang w:val="en-US" w:eastAsia="en-GB"/>
              </w:rPr>
              <w:t>Operate logging in/out book.</w:t>
            </w:r>
          </w:p>
          <w:p w14:paraId="4640E3D9" w14:textId="19A8748E" w:rsidR="004408C9" w:rsidRPr="004408C9" w:rsidRDefault="004408C9" w:rsidP="004408C9">
            <w:pPr>
              <w:pStyle w:val="Title"/>
              <w:numPr>
                <w:ilvl w:val="0"/>
                <w:numId w:val="9"/>
              </w:numPr>
              <w:spacing w:line="276" w:lineRule="auto"/>
              <w:jc w:val="left"/>
              <w:outlineLvl w:val="0"/>
              <w:rPr>
                <w:rFonts w:asciiTheme="minorHAnsi" w:eastAsiaTheme="minorHAnsi" w:hAnsiTheme="minorHAnsi" w:cstheme="minorHAnsi"/>
                <w:b w:val="0"/>
                <w:bCs w:val="0"/>
                <w:sz w:val="22"/>
                <w:szCs w:val="22"/>
                <w:u w:val="none"/>
                <w:lang w:val="en-US" w:eastAsia="en-GB"/>
              </w:rPr>
            </w:pPr>
            <w:r w:rsidRPr="004408C9">
              <w:rPr>
                <w:rFonts w:asciiTheme="minorHAnsi" w:eastAsiaTheme="minorHAnsi" w:hAnsiTheme="minorHAnsi" w:cstheme="minorHAnsi"/>
                <w:b w:val="0"/>
                <w:bCs w:val="0"/>
                <w:sz w:val="22"/>
                <w:szCs w:val="22"/>
                <w:u w:val="none"/>
                <w:lang w:val="en-US" w:eastAsia="en-GB"/>
              </w:rPr>
              <w:t xml:space="preserve">Sign </w:t>
            </w:r>
            <w:r w:rsidR="00420207" w:rsidRPr="004408C9">
              <w:rPr>
                <w:rFonts w:asciiTheme="minorHAnsi" w:eastAsiaTheme="minorHAnsi" w:hAnsiTheme="minorHAnsi" w:cstheme="minorHAnsi"/>
                <w:b w:val="0"/>
                <w:bCs w:val="0"/>
                <w:sz w:val="22"/>
                <w:szCs w:val="22"/>
                <w:u w:val="none"/>
                <w:lang w:val="en-US" w:eastAsia="en-GB"/>
              </w:rPr>
              <w:t>into</w:t>
            </w:r>
            <w:r w:rsidRPr="004408C9">
              <w:rPr>
                <w:rFonts w:asciiTheme="minorHAnsi" w:eastAsiaTheme="minorHAnsi" w:hAnsiTheme="minorHAnsi" w:cstheme="minorHAnsi"/>
                <w:b w:val="0"/>
                <w:bCs w:val="0"/>
                <w:sz w:val="22"/>
                <w:szCs w:val="22"/>
                <w:u w:val="none"/>
                <w:lang w:val="en-US" w:eastAsia="en-GB"/>
              </w:rPr>
              <w:t xml:space="preserve"> book if they are in the building after 19.00hrs and to sign out when they leave.</w:t>
            </w:r>
          </w:p>
          <w:p w14:paraId="7BEAE2F9" w14:textId="2C6D5EF8" w:rsidR="00BC76D6" w:rsidRPr="004408C9" w:rsidRDefault="00BC76D6" w:rsidP="004408C9">
            <w:pPr>
              <w:spacing w:line="276" w:lineRule="auto"/>
              <w:ind w:left="360"/>
              <w:rPr>
                <w:rFonts w:eastAsia="Calibri" w:cstheme="minorHAnsi"/>
                <w:color w:val="000000" w:themeColor="text1"/>
                <w:sz w:val="20"/>
                <w:szCs w:val="20"/>
              </w:rPr>
            </w:pPr>
          </w:p>
        </w:tc>
        <w:tc>
          <w:tcPr>
            <w:tcW w:w="567" w:type="dxa"/>
            <w:tcBorders>
              <w:top w:val="single" w:sz="8" w:space="0" w:color="auto"/>
              <w:left w:val="single" w:sz="8" w:space="0" w:color="auto"/>
              <w:bottom w:val="single" w:sz="8" w:space="0" w:color="auto"/>
              <w:right w:val="single" w:sz="8" w:space="0" w:color="auto"/>
            </w:tcBorders>
            <w:vAlign w:val="center"/>
          </w:tcPr>
          <w:p w14:paraId="7D1266C2" w14:textId="66BBFC99" w:rsidR="00BC76D6" w:rsidRPr="00585AF0" w:rsidRDefault="004408C9" w:rsidP="00BC76D6">
            <w:pPr>
              <w:spacing w:line="276" w:lineRule="auto"/>
              <w:rPr>
                <w:rFonts w:eastAsia="Calibri" w:cstheme="minorHAnsi"/>
                <w:color w:val="000000" w:themeColor="text1"/>
              </w:rPr>
            </w:pPr>
            <w:r>
              <w:rPr>
                <w:rFonts w:eastAsia="Calibri" w:cstheme="minorHAnsi"/>
                <w:color w:val="000000" w:themeColor="text1"/>
              </w:rPr>
              <w:t>1</w:t>
            </w:r>
          </w:p>
        </w:tc>
        <w:tc>
          <w:tcPr>
            <w:tcW w:w="567" w:type="dxa"/>
            <w:tcBorders>
              <w:top w:val="single" w:sz="8" w:space="0" w:color="auto"/>
              <w:left w:val="single" w:sz="8" w:space="0" w:color="auto"/>
              <w:bottom w:val="single" w:sz="8" w:space="0" w:color="auto"/>
              <w:right w:val="single" w:sz="8" w:space="0" w:color="auto"/>
            </w:tcBorders>
            <w:vAlign w:val="center"/>
          </w:tcPr>
          <w:p w14:paraId="45FD2DDE" w14:textId="2A2099F7" w:rsidR="00BC76D6" w:rsidRPr="00585AF0" w:rsidRDefault="004408C9" w:rsidP="00BC76D6">
            <w:pPr>
              <w:spacing w:line="276" w:lineRule="auto"/>
              <w:rPr>
                <w:rFonts w:eastAsia="Calibri" w:cstheme="minorHAnsi"/>
                <w:color w:val="000000" w:themeColor="text1"/>
              </w:rPr>
            </w:pPr>
            <w:r>
              <w:rPr>
                <w:rFonts w:eastAsia="Calibri" w:cstheme="minorHAnsi"/>
                <w:color w:val="000000" w:themeColor="text1"/>
              </w:rPr>
              <w:t>2</w:t>
            </w:r>
          </w:p>
        </w:tc>
        <w:tc>
          <w:tcPr>
            <w:tcW w:w="696" w:type="dxa"/>
            <w:tcBorders>
              <w:top w:val="single" w:sz="8" w:space="0" w:color="auto"/>
              <w:left w:val="single" w:sz="8" w:space="0" w:color="auto"/>
              <w:bottom w:val="single" w:sz="8" w:space="0" w:color="auto"/>
              <w:right w:val="single" w:sz="8" w:space="0" w:color="auto"/>
            </w:tcBorders>
            <w:vAlign w:val="center"/>
          </w:tcPr>
          <w:p w14:paraId="1CD56E33" w14:textId="419256A2" w:rsidR="00BC76D6" w:rsidRPr="00585AF0" w:rsidRDefault="004408C9" w:rsidP="00BC76D6">
            <w:pPr>
              <w:spacing w:line="276" w:lineRule="auto"/>
              <w:rPr>
                <w:rFonts w:eastAsia="Calibri" w:cstheme="minorHAnsi"/>
                <w:color w:val="000000" w:themeColor="text1"/>
              </w:rPr>
            </w:pPr>
            <w:r>
              <w:rPr>
                <w:rFonts w:eastAsia="Calibri" w:cstheme="minorHAnsi"/>
                <w:color w:val="000000" w:themeColor="text1"/>
              </w:rPr>
              <w:t>3</w:t>
            </w:r>
          </w:p>
        </w:tc>
      </w:tr>
      <w:tr w:rsidR="00213C77" w:rsidRPr="00585AF0" w14:paraId="3B6E2ABC"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3091D6B0" w14:textId="77777777" w:rsidR="00213C77" w:rsidRPr="00585AF0" w:rsidRDefault="00213C77" w:rsidP="180E2501">
            <w:pPr>
              <w:spacing w:line="276" w:lineRule="auto"/>
              <w:rPr>
                <w:rFonts w:eastAsia="Calibri" w:cstheme="minorHAnsi"/>
                <w:color w:val="000000" w:themeColor="text1"/>
                <w:sz w:val="20"/>
                <w:szCs w:val="20"/>
              </w:rPr>
            </w:pPr>
          </w:p>
        </w:tc>
        <w:tc>
          <w:tcPr>
            <w:tcW w:w="2552" w:type="dxa"/>
            <w:tcBorders>
              <w:top w:val="single" w:sz="8" w:space="0" w:color="auto"/>
              <w:left w:val="single" w:sz="8" w:space="0" w:color="auto"/>
              <w:bottom w:val="single" w:sz="8" w:space="0" w:color="auto"/>
              <w:right w:val="single" w:sz="8" w:space="0" w:color="auto"/>
            </w:tcBorders>
            <w:vAlign w:val="center"/>
          </w:tcPr>
          <w:p w14:paraId="65E5D8C1" w14:textId="77777777" w:rsidR="00213C77" w:rsidRPr="00585AF0" w:rsidRDefault="00213C77" w:rsidP="180E2501">
            <w:pPr>
              <w:spacing w:line="276" w:lineRule="auto"/>
              <w:rPr>
                <w:rFonts w:eastAsia="Calibri" w:cstheme="minorHAnsi"/>
                <w:color w:val="000000" w:themeColor="text1"/>
                <w:sz w:val="20"/>
                <w:szCs w:val="20"/>
              </w:rPr>
            </w:pPr>
          </w:p>
        </w:tc>
        <w:tc>
          <w:tcPr>
            <w:tcW w:w="2126" w:type="dxa"/>
            <w:tcBorders>
              <w:top w:val="single" w:sz="8" w:space="0" w:color="auto"/>
              <w:left w:val="single" w:sz="8" w:space="0" w:color="auto"/>
              <w:bottom w:val="single" w:sz="8" w:space="0" w:color="auto"/>
              <w:right w:val="single" w:sz="8" w:space="0" w:color="auto"/>
            </w:tcBorders>
            <w:vAlign w:val="center"/>
          </w:tcPr>
          <w:p w14:paraId="3DB95482" w14:textId="77777777" w:rsidR="00213C77" w:rsidRPr="00585AF0" w:rsidRDefault="00213C77" w:rsidP="180E2501">
            <w:pPr>
              <w:spacing w:line="276" w:lineRule="auto"/>
              <w:rPr>
                <w:rFonts w:eastAsia="Calibri" w:cstheme="minorHAnsi"/>
                <w:color w:val="000000" w:themeColor="text1"/>
                <w:sz w:val="20"/>
                <w:szCs w:val="20"/>
              </w:rPr>
            </w:pPr>
          </w:p>
        </w:tc>
        <w:tc>
          <w:tcPr>
            <w:tcW w:w="7229" w:type="dxa"/>
            <w:tcBorders>
              <w:top w:val="single" w:sz="8" w:space="0" w:color="auto"/>
              <w:left w:val="single" w:sz="8" w:space="0" w:color="auto"/>
              <w:bottom w:val="single" w:sz="8" w:space="0" w:color="auto"/>
              <w:right w:val="single" w:sz="8" w:space="0" w:color="auto"/>
            </w:tcBorders>
            <w:vAlign w:val="center"/>
          </w:tcPr>
          <w:p w14:paraId="09EBC464" w14:textId="77777777" w:rsidR="00213C77" w:rsidRPr="00585AF0" w:rsidRDefault="00213C77" w:rsidP="180E2501">
            <w:pPr>
              <w:spacing w:line="276" w:lineRule="auto"/>
              <w:rPr>
                <w:rFonts w:eastAsia="Calibri" w:cstheme="minorHAnsi"/>
                <w:color w:val="000000" w:themeColor="text1"/>
                <w:sz w:val="20"/>
                <w:szCs w:val="20"/>
              </w:rPr>
            </w:pPr>
          </w:p>
        </w:tc>
        <w:tc>
          <w:tcPr>
            <w:tcW w:w="567" w:type="dxa"/>
            <w:tcBorders>
              <w:top w:val="single" w:sz="8" w:space="0" w:color="auto"/>
              <w:left w:val="single" w:sz="8" w:space="0" w:color="auto"/>
              <w:bottom w:val="single" w:sz="8" w:space="0" w:color="auto"/>
              <w:right w:val="single" w:sz="8" w:space="0" w:color="auto"/>
            </w:tcBorders>
            <w:vAlign w:val="center"/>
          </w:tcPr>
          <w:p w14:paraId="34D9D68B" w14:textId="77777777" w:rsidR="00213C77" w:rsidRPr="00585AF0" w:rsidRDefault="00213C77" w:rsidP="180E2501">
            <w:pPr>
              <w:spacing w:line="276" w:lineRule="auto"/>
              <w:rPr>
                <w:rFonts w:eastAsia="Calibri" w:cstheme="minorHAnsi"/>
                <w:color w:val="000000" w:themeColor="text1"/>
              </w:rPr>
            </w:pPr>
          </w:p>
        </w:tc>
        <w:tc>
          <w:tcPr>
            <w:tcW w:w="567" w:type="dxa"/>
            <w:tcBorders>
              <w:top w:val="single" w:sz="8" w:space="0" w:color="auto"/>
              <w:left w:val="single" w:sz="8" w:space="0" w:color="auto"/>
              <w:bottom w:val="single" w:sz="8" w:space="0" w:color="auto"/>
              <w:right w:val="single" w:sz="8" w:space="0" w:color="auto"/>
            </w:tcBorders>
            <w:vAlign w:val="center"/>
          </w:tcPr>
          <w:p w14:paraId="24085E67" w14:textId="77777777" w:rsidR="00213C77" w:rsidRPr="00585AF0" w:rsidRDefault="00213C77" w:rsidP="180E2501">
            <w:pPr>
              <w:spacing w:line="276" w:lineRule="auto"/>
              <w:rPr>
                <w:rFonts w:eastAsia="Calibri" w:cstheme="minorHAnsi"/>
                <w:color w:val="000000" w:themeColor="text1"/>
              </w:rPr>
            </w:pPr>
          </w:p>
        </w:tc>
        <w:tc>
          <w:tcPr>
            <w:tcW w:w="696" w:type="dxa"/>
            <w:tcBorders>
              <w:top w:val="single" w:sz="8" w:space="0" w:color="auto"/>
              <w:left w:val="single" w:sz="8" w:space="0" w:color="auto"/>
              <w:bottom w:val="single" w:sz="8" w:space="0" w:color="auto"/>
              <w:right w:val="single" w:sz="8" w:space="0" w:color="auto"/>
            </w:tcBorders>
            <w:vAlign w:val="center"/>
          </w:tcPr>
          <w:p w14:paraId="701A48F7" w14:textId="77777777" w:rsidR="00213C77" w:rsidRPr="00585AF0" w:rsidRDefault="00213C77" w:rsidP="180E2501">
            <w:pPr>
              <w:spacing w:line="276" w:lineRule="auto"/>
              <w:rPr>
                <w:rFonts w:eastAsia="Calibri" w:cstheme="minorHAnsi"/>
                <w:color w:val="000000" w:themeColor="text1"/>
              </w:rPr>
            </w:pPr>
          </w:p>
        </w:tc>
      </w:tr>
      <w:tr w:rsidR="00213C77" w:rsidRPr="00585AF0" w14:paraId="20CA7CAE"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2E04C7C8" w14:textId="77777777" w:rsidR="00213C77" w:rsidRPr="00585AF0" w:rsidRDefault="00213C77" w:rsidP="180E2501">
            <w:pPr>
              <w:spacing w:line="276" w:lineRule="auto"/>
              <w:rPr>
                <w:rFonts w:eastAsia="Calibri" w:cstheme="minorHAnsi"/>
                <w:color w:val="000000" w:themeColor="text1"/>
                <w:sz w:val="20"/>
                <w:szCs w:val="20"/>
              </w:rPr>
            </w:pPr>
          </w:p>
        </w:tc>
        <w:tc>
          <w:tcPr>
            <w:tcW w:w="2552" w:type="dxa"/>
            <w:tcBorders>
              <w:top w:val="single" w:sz="8" w:space="0" w:color="auto"/>
              <w:left w:val="single" w:sz="8" w:space="0" w:color="auto"/>
              <w:bottom w:val="single" w:sz="8" w:space="0" w:color="auto"/>
              <w:right w:val="single" w:sz="8" w:space="0" w:color="auto"/>
            </w:tcBorders>
            <w:vAlign w:val="center"/>
          </w:tcPr>
          <w:p w14:paraId="08711EC6" w14:textId="77777777" w:rsidR="00213C77" w:rsidRPr="00585AF0" w:rsidRDefault="00213C77" w:rsidP="180E2501">
            <w:pPr>
              <w:spacing w:line="276" w:lineRule="auto"/>
              <w:rPr>
                <w:rFonts w:eastAsia="Calibri" w:cstheme="minorHAnsi"/>
                <w:color w:val="000000" w:themeColor="text1"/>
                <w:sz w:val="20"/>
                <w:szCs w:val="20"/>
              </w:rPr>
            </w:pPr>
          </w:p>
        </w:tc>
        <w:tc>
          <w:tcPr>
            <w:tcW w:w="2126" w:type="dxa"/>
            <w:tcBorders>
              <w:top w:val="single" w:sz="8" w:space="0" w:color="auto"/>
              <w:left w:val="single" w:sz="8" w:space="0" w:color="auto"/>
              <w:bottom w:val="single" w:sz="8" w:space="0" w:color="auto"/>
              <w:right w:val="single" w:sz="8" w:space="0" w:color="auto"/>
            </w:tcBorders>
            <w:vAlign w:val="center"/>
          </w:tcPr>
          <w:p w14:paraId="76B6409B" w14:textId="77777777" w:rsidR="00213C77" w:rsidRPr="00585AF0" w:rsidRDefault="00213C77" w:rsidP="180E2501">
            <w:pPr>
              <w:spacing w:line="276" w:lineRule="auto"/>
              <w:rPr>
                <w:rFonts w:eastAsia="Calibri" w:cstheme="minorHAnsi"/>
                <w:color w:val="000000" w:themeColor="text1"/>
                <w:sz w:val="20"/>
                <w:szCs w:val="20"/>
              </w:rPr>
            </w:pPr>
          </w:p>
        </w:tc>
        <w:tc>
          <w:tcPr>
            <w:tcW w:w="7229" w:type="dxa"/>
            <w:tcBorders>
              <w:top w:val="single" w:sz="8" w:space="0" w:color="auto"/>
              <w:left w:val="single" w:sz="8" w:space="0" w:color="auto"/>
              <w:bottom w:val="single" w:sz="8" w:space="0" w:color="auto"/>
              <w:right w:val="single" w:sz="8" w:space="0" w:color="auto"/>
            </w:tcBorders>
            <w:vAlign w:val="center"/>
          </w:tcPr>
          <w:p w14:paraId="48D980BB" w14:textId="77777777" w:rsidR="00213C77" w:rsidRPr="00585AF0" w:rsidRDefault="00213C77" w:rsidP="180E2501">
            <w:pPr>
              <w:spacing w:line="276" w:lineRule="auto"/>
              <w:rPr>
                <w:rFonts w:eastAsia="Calibri" w:cstheme="minorHAnsi"/>
                <w:color w:val="000000" w:themeColor="text1"/>
                <w:sz w:val="20"/>
                <w:szCs w:val="20"/>
              </w:rPr>
            </w:pPr>
          </w:p>
        </w:tc>
        <w:tc>
          <w:tcPr>
            <w:tcW w:w="567" w:type="dxa"/>
            <w:tcBorders>
              <w:top w:val="single" w:sz="8" w:space="0" w:color="auto"/>
              <w:left w:val="single" w:sz="8" w:space="0" w:color="auto"/>
              <w:bottom w:val="single" w:sz="8" w:space="0" w:color="auto"/>
              <w:right w:val="single" w:sz="8" w:space="0" w:color="auto"/>
            </w:tcBorders>
            <w:vAlign w:val="center"/>
          </w:tcPr>
          <w:p w14:paraId="5B2C5AAD" w14:textId="77777777" w:rsidR="00213C77" w:rsidRPr="00585AF0" w:rsidRDefault="00213C77" w:rsidP="180E2501">
            <w:pPr>
              <w:spacing w:line="276" w:lineRule="auto"/>
              <w:rPr>
                <w:rFonts w:eastAsia="Calibri" w:cstheme="minorHAnsi"/>
                <w:color w:val="000000" w:themeColor="text1"/>
              </w:rPr>
            </w:pPr>
          </w:p>
        </w:tc>
        <w:tc>
          <w:tcPr>
            <w:tcW w:w="567" w:type="dxa"/>
            <w:tcBorders>
              <w:top w:val="single" w:sz="8" w:space="0" w:color="auto"/>
              <w:left w:val="single" w:sz="8" w:space="0" w:color="auto"/>
              <w:bottom w:val="single" w:sz="8" w:space="0" w:color="auto"/>
              <w:right w:val="single" w:sz="8" w:space="0" w:color="auto"/>
            </w:tcBorders>
            <w:vAlign w:val="center"/>
          </w:tcPr>
          <w:p w14:paraId="4F9F8965" w14:textId="77777777" w:rsidR="00213C77" w:rsidRPr="00585AF0" w:rsidRDefault="00213C77" w:rsidP="180E2501">
            <w:pPr>
              <w:spacing w:line="276" w:lineRule="auto"/>
              <w:rPr>
                <w:rFonts w:eastAsia="Calibri" w:cstheme="minorHAnsi"/>
                <w:color w:val="000000" w:themeColor="text1"/>
              </w:rPr>
            </w:pPr>
          </w:p>
        </w:tc>
        <w:tc>
          <w:tcPr>
            <w:tcW w:w="696" w:type="dxa"/>
            <w:tcBorders>
              <w:top w:val="single" w:sz="8" w:space="0" w:color="auto"/>
              <w:left w:val="single" w:sz="8" w:space="0" w:color="auto"/>
              <w:bottom w:val="single" w:sz="8" w:space="0" w:color="auto"/>
              <w:right w:val="single" w:sz="8" w:space="0" w:color="auto"/>
            </w:tcBorders>
            <w:vAlign w:val="center"/>
          </w:tcPr>
          <w:p w14:paraId="3666CCC5" w14:textId="77777777" w:rsidR="00213C77" w:rsidRPr="00585AF0" w:rsidRDefault="00213C77" w:rsidP="180E2501">
            <w:pPr>
              <w:spacing w:line="276" w:lineRule="auto"/>
              <w:rPr>
                <w:rFonts w:eastAsia="Calibri" w:cstheme="minorHAnsi"/>
                <w:color w:val="000000" w:themeColor="text1"/>
              </w:rPr>
            </w:pPr>
          </w:p>
        </w:tc>
      </w:tr>
      <w:tr w:rsidR="00213C77" w:rsidRPr="00585AF0" w14:paraId="0C9687B6"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0CC2A1F9" w14:textId="77777777" w:rsidR="00213C77" w:rsidRPr="00585AF0" w:rsidRDefault="00213C77" w:rsidP="180E2501">
            <w:pPr>
              <w:spacing w:line="276" w:lineRule="auto"/>
              <w:rPr>
                <w:rFonts w:eastAsia="Calibri" w:cstheme="minorHAnsi"/>
                <w:color w:val="000000" w:themeColor="text1"/>
                <w:sz w:val="20"/>
                <w:szCs w:val="20"/>
              </w:rPr>
            </w:pPr>
          </w:p>
        </w:tc>
        <w:tc>
          <w:tcPr>
            <w:tcW w:w="2552" w:type="dxa"/>
            <w:tcBorders>
              <w:top w:val="single" w:sz="8" w:space="0" w:color="auto"/>
              <w:left w:val="single" w:sz="8" w:space="0" w:color="auto"/>
              <w:bottom w:val="single" w:sz="8" w:space="0" w:color="auto"/>
              <w:right w:val="single" w:sz="8" w:space="0" w:color="auto"/>
            </w:tcBorders>
            <w:vAlign w:val="center"/>
          </w:tcPr>
          <w:p w14:paraId="21CC7D1D" w14:textId="77777777" w:rsidR="00213C77" w:rsidRPr="00585AF0" w:rsidRDefault="00213C77" w:rsidP="180E2501">
            <w:pPr>
              <w:spacing w:line="276" w:lineRule="auto"/>
              <w:rPr>
                <w:rFonts w:eastAsia="Calibri" w:cstheme="minorHAnsi"/>
                <w:color w:val="000000" w:themeColor="text1"/>
                <w:sz w:val="20"/>
                <w:szCs w:val="20"/>
              </w:rPr>
            </w:pPr>
          </w:p>
        </w:tc>
        <w:tc>
          <w:tcPr>
            <w:tcW w:w="2126" w:type="dxa"/>
            <w:tcBorders>
              <w:top w:val="single" w:sz="8" w:space="0" w:color="auto"/>
              <w:left w:val="single" w:sz="8" w:space="0" w:color="auto"/>
              <w:bottom w:val="single" w:sz="8" w:space="0" w:color="auto"/>
              <w:right w:val="single" w:sz="8" w:space="0" w:color="auto"/>
            </w:tcBorders>
            <w:vAlign w:val="center"/>
          </w:tcPr>
          <w:p w14:paraId="3CE88918" w14:textId="77777777" w:rsidR="00213C77" w:rsidRPr="00585AF0" w:rsidRDefault="00213C77" w:rsidP="180E2501">
            <w:pPr>
              <w:spacing w:line="276" w:lineRule="auto"/>
              <w:rPr>
                <w:rFonts w:eastAsia="Calibri" w:cstheme="minorHAnsi"/>
                <w:color w:val="000000" w:themeColor="text1"/>
                <w:sz w:val="20"/>
                <w:szCs w:val="20"/>
              </w:rPr>
            </w:pPr>
          </w:p>
        </w:tc>
        <w:tc>
          <w:tcPr>
            <w:tcW w:w="7229" w:type="dxa"/>
            <w:tcBorders>
              <w:top w:val="single" w:sz="8" w:space="0" w:color="auto"/>
              <w:left w:val="single" w:sz="8" w:space="0" w:color="auto"/>
              <w:bottom w:val="single" w:sz="8" w:space="0" w:color="auto"/>
              <w:right w:val="single" w:sz="8" w:space="0" w:color="auto"/>
            </w:tcBorders>
            <w:vAlign w:val="center"/>
          </w:tcPr>
          <w:p w14:paraId="3FE0231A" w14:textId="77777777" w:rsidR="00213C77" w:rsidRPr="00585AF0" w:rsidRDefault="00213C77" w:rsidP="180E2501">
            <w:pPr>
              <w:spacing w:line="276" w:lineRule="auto"/>
              <w:rPr>
                <w:rFonts w:eastAsia="Calibri" w:cstheme="minorHAnsi"/>
                <w:color w:val="000000" w:themeColor="text1"/>
                <w:sz w:val="20"/>
                <w:szCs w:val="20"/>
              </w:rPr>
            </w:pPr>
          </w:p>
        </w:tc>
        <w:tc>
          <w:tcPr>
            <w:tcW w:w="567" w:type="dxa"/>
            <w:tcBorders>
              <w:top w:val="single" w:sz="8" w:space="0" w:color="auto"/>
              <w:left w:val="single" w:sz="8" w:space="0" w:color="auto"/>
              <w:bottom w:val="single" w:sz="8" w:space="0" w:color="auto"/>
              <w:right w:val="single" w:sz="8" w:space="0" w:color="auto"/>
            </w:tcBorders>
            <w:vAlign w:val="center"/>
          </w:tcPr>
          <w:p w14:paraId="14AF7DEE" w14:textId="77777777" w:rsidR="00213C77" w:rsidRPr="00585AF0" w:rsidRDefault="00213C77" w:rsidP="180E2501">
            <w:pPr>
              <w:spacing w:line="276" w:lineRule="auto"/>
              <w:rPr>
                <w:rFonts w:eastAsia="Calibri" w:cstheme="minorHAnsi"/>
                <w:color w:val="000000" w:themeColor="text1"/>
              </w:rPr>
            </w:pPr>
          </w:p>
        </w:tc>
        <w:tc>
          <w:tcPr>
            <w:tcW w:w="567" w:type="dxa"/>
            <w:tcBorders>
              <w:top w:val="single" w:sz="8" w:space="0" w:color="auto"/>
              <w:left w:val="single" w:sz="8" w:space="0" w:color="auto"/>
              <w:bottom w:val="single" w:sz="8" w:space="0" w:color="auto"/>
              <w:right w:val="single" w:sz="8" w:space="0" w:color="auto"/>
            </w:tcBorders>
            <w:vAlign w:val="center"/>
          </w:tcPr>
          <w:p w14:paraId="2B7ED300" w14:textId="77777777" w:rsidR="00213C77" w:rsidRPr="00585AF0" w:rsidRDefault="00213C77" w:rsidP="180E2501">
            <w:pPr>
              <w:spacing w:line="276" w:lineRule="auto"/>
              <w:rPr>
                <w:rFonts w:eastAsia="Calibri" w:cstheme="minorHAnsi"/>
                <w:color w:val="000000" w:themeColor="text1"/>
              </w:rPr>
            </w:pPr>
          </w:p>
        </w:tc>
        <w:tc>
          <w:tcPr>
            <w:tcW w:w="696" w:type="dxa"/>
            <w:tcBorders>
              <w:top w:val="single" w:sz="8" w:space="0" w:color="auto"/>
              <w:left w:val="single" w:sz="8" w:space="0" w:color="auto"/>
              <w:bottom w:val="single" w:sz="8" w:space="0" w:color="auto"/>
              <w:right w:val="single" w:sz="8" w:space="0" w:color="auto"/>
            </w:tcBorders>
            <w:vAlign w:val="center"/>
          </w:tcPr>
          <w:p w14:paraId="3B71820A" w14:textId="77777777" w:rsidR="00213C77" w:rsidRPr="00585AF0" w:rsidRDefault="00213C77" w:rsidP="180E2501">
            <w:pPr>
              <w:spacing w:line="276" w:lineRule="auto"/>
              <w:rPr>
                <w:rFonts w:eastAsia="Calibri" w:cstheme="minorHAnsi"/>
                <w:color w:val="000000" w:themeColor="text1"/>
              </w:rPr>
            </w:pPr>
          </w:p>
        </w:tc>
      </w:tr>
      <w:tr w:rsidR="00213C77" w:rsidRPr="00585AF0" w14:paraId="459E1E94" w14:textId="77777777" w:rsidTr="00BC76D6">
        <w:trPr>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2C468019" w14:textId="77777777" w:rsidR="00213C77" w:rsidRPr="00585AF0" w:rsidRDefault="00213C77" w:rsidP="180E2501">
            <w:pPr>
              <w:spacing w:line="276" w:lineRule="auto"/>
              <w:rPr>
                <w:rFonts w:eastAsia="Calibri" w:cstheme="minorHAnsi"/>
                <w:color w:val="000000" w:themeColor="text1"/>
                <w:sz w:val="20"/>
                <w:szCs w:val="20"/>
              </w:rPr>
            </w:pPr>
          </w:p>
        </w:tc>
        <w:tc>
          <w:tcPr>
            <w:tcW w:w="2552" w:type="dxa"/>
            <w:tcBorders>
              <w:top w:val="single" w:sz="8" w:space="0" w:color="auto"/>
              <w:left w:val="single" w:sz="8" w:space="0" w:color="auto"/>
              <w:bottom w:val="single" w:sz="8" w:space="0" w:color="auto"/>
              <w:right w:val="single" w:sz="8" w:space="0" w:color="auto"/>
            </w:tcBorders>
            <w:vAlign w:val="center"/>
          </w:tcPr>
          <w:p w14:paraId="27AD0CEF" w14:textId="77777777" w:rsidR="00213C77" w:rsidRPr="00585AF0" w:rsidRDefault="00213C77" w:rsidP="180E2501">
            <w:pPr>
              <w:spacing w:line="276" w:lineRule="auto"/>
              <w:rPr>
                <w:rFonts w:eastAsia="Calibri" w:cstheme="minorHAnsi"/>
                <w:color w:val="000000" w:themeColor="text1"/>
                <w:sz w:val="20"/>
                <w:szCs w:val="20"/>
              </w:rPr>
            </w:pPr>
          </w:p>
        </w:tc>
        <w:tc>
          <w:tcPr>
            <w:tcW w:w="2126" w:type="dxa"/>
            <w:tcBorders>
              <w:top w:val="single" w:sz="8" w:space="0" w:color="auto"/>
              <w:left w:val="single" w:sz="8" w:space="0" w:color="auto"/>
              <w:bottom w:val="single" w:sz="8" w:space="0" w:color="auto"/>
              <w:right w:val="single" w:sz="8" w:space="0" w:color="auto"/>
            </w:tcBorders>
            <w:vAlign w:val="center"/>
          </w:tcPr>
          <w:p w14:paraId="34D5FC19" w14:textId="77777777" w:rsidR="00213C77" w:rsidRPr="00585AF0" w:rsidRDefault="00213C77" w:rsidP="180E2501">
            <w:pPr>
              <w:spacing w:line="276" w:lineRule="auto"/>
              <w:rPr>
                <w:rFonts w:eastAsia="Calibri" w:cstheme="minorHAnsi"/>
                <w:color w:val="000000" w:themeColor="text1"/>
                <w:sz w:val="20"/>
                <w:szCs w:val="20"/>
              </w:rPr>
            </w:pPr>
          </w:p>
        </w:tc>
        <w:tc>
          <w:tcPr>
            <w:tcW w:w="7229" w:type="dxa"/>
            <w:tcBorders>
              <w:top w:val="single" w:sz="8" w:space="0" w:color="auto"/>
              <w:left w:val="single" w:sz="8" w:space="0" w:color="auto"/>
              <w:bottom w:val="single" w:sz="8" w:space="0" w:color="auto"/>
              <w:right w:val="single" w:sz="8" w:space="0" w:color="auto"/>
            </w:tcBorders>
            <w:vAlign w:val="center"/>
          </w:tcPr>
          <w:p w14:paraId="10352BAB" w14:textId="77777777" w:rsidR="00213C77" w:rsidRPr="00585AF0" w:rsidRDefault="00213C77" w:rsidP="180E2501">
            <w:pPr>
              <w:spacing w:line="276" w:lineRule="auto"/>
              <w:rPr>
                <w:rFonts w:eastAsia="Calibri" w:cstheme="minorHAnsi"/>
                <w:color w:val="000000" w:themeColor="text1"/>
                <w:sz w:val="20"/>
                <w:szCs w:val="20"/>
              </w:rPr>
            </w:pPr>
          </w:p>
        </w:tc>
        <w:tc>
          <w:tcPr>
            <w:tcW w:w="567" w:type="dxa"/>
            <w:tcBorders>
              <w:top w:val="single" w:sz="8" w:space="0" w:color="auto"/>
              <w:left w:val="single" w:sz="8" w:space="0" w:color="auto"/>
              <w:bottom w:val="single" w:sz="8" w:space="0" w:color="auto"/>
              <w:right w:val="single" w:sz="8" w:space="0" w:color="auto"/>
            </w:tcBorders>
            <w:vAlign w:val="center"/>
          </w:tcPr>
          <w:p w14:paraId="62D8F7C4" w14:textId="77777777" w:rsidR="00213C77" w:rsidRPr="00585AF0" w:rsidRDefault="00213C77" w:rsidP="180E2501">
            <w:pPr>
              <w:spacing w:line="276" w:lineRule="auto"/>
              <w:rPr>
                <w:rFonts w:eastAsia="Calibri" w:cstheme="minorHAnsi"/>
                <w:color w:val="000000" w:themeColor="text1"/>
              </w:rPr>
            </w:pPr>
          </w:p>
        </w:tc>
        <w:tc>
          <w:tcPr>
            <w:tcW w:w="567" w:type="dxa"/>
            <w:tcBorders>
              <w:top w:val="single" w:sz="8" w:space="0" w:color="auto"/>
              <w:left w:val="single" w:sz="8" w:space="0" w:color="auto"/>
              <w:bottom w:val="single" w:sz="8" w:space="0" w:color="auto"/>
              <w:right w:val="single" w:sz="8" w:space="0" w:color="auto"/>
            </w:tcBorders>
            <w:vAlign w:val="center"/>
          </w:tcPr>
          <w:p w14:paraId="38A60055" w14:textId="77777777" w:rsidR="00213C77" w:rsidRPr="00585AF0" w:rsidRDefault="00213C77" w:rsidP="180E2501">
            <w:pPr>
              <w:spacing w:line="276" w:lineRule="auto"/>
              <w:rPr>
                <w:rFonts w:eastAsia="Calibri" w:cstheme="minorHAnsi"/>
                <w:color w:val="000000" w:themeColor="text1"/>
              </w:rPr>
            </w:pPr>
          </w:p>
        </w:tc>
        <w:tc>
          <w:tcPr>
            <w:tcW w:w="696" w:type="dxa"/>
            <w:tcBorders>
              <w:top w:val="single" w:sz="8" w:space="0" w:color="auto"/>
              <w:left w:val="single" w:sz="8" w:space="0" w:color="auto"/>
              <w:bottom w:val="single" w:sz="8" w:space="0" w:color="auto"/>
              <w:right w:val="single" w:sz="8" w:space="0" w:color="auto"/>
            </w:tcBorders>
            <w:vAlign w:val="center"/>
          </w:tcPr>
          <w:p w14:paraId="53678675" w14:textId="77777777" w:rsidR="00213C77" w:rsidRPr="00585AF0" w:rsidRDefault="00213C77" w:rsidP="180E2501">
            <w:pPr>
              <w:spacing w:line="276" w:lineRule="auto"/>
              <w:rPr>
                <w:rFonts w:eastAsia="Calibri" w:cstheme="minorHAnsi"/>
                <w:color w:val="000000" w:themeColor="text1"/>
              </w:rPr>
            </w:pPr>
          </w:p>
        </w:tc>
      </w:tr>
    </w:tbl>
    <w:p w14:paraId="6965CF31" w14:textId="50E3B848" w:rsidR="000F7EFC" w:rsidRDefault="67FB545B">
      <w:pPr>
        <w:rPr>
          <w:rFonts w:eastAsia="Arial" w:cstheme="minorHAnsi"/>
          <w:color w:val="000000" w:themeColor="text1"/>
          <w:sz w:val="24"/>
          <w:szCs w:val="24"/>
        </w:rPr>
      </w:pPr>
      <w:r w:rsidRPr="00585AF0">
        <w:rPr>
          <w:rFonts w:eastAsia="Arial" w:cstheme="minorHAnsi"/>
          <w:color w:val="000000" w:themeColor="text1"/>
          <w:sz w:val="24"/>
          <w:szCs w:val="24"/>
        </w:rPr>
        <w:t xml:space="preserve"> </w:t>
      </w:r>
      <w:bookmarkStart w:id="1" w:name="_Risk_Assessment_Guidance:"/>
      <w:bookmarkEnd w:id="1"/>
    </w:p>
    <w:p w14:paraId="4B218A88" w14:textId="77777777" w:rsidR="000F7EFC" w:rsidRDefault="000F7EFC">
      <w:pPr>
        <w:rPr>
          <w:rFonts w:eastAsia="Arial" w:cstheme="minorHAnsi"/>
          <w:color w:val="000000" w:themeColor="text1"/>
          <w:sz w:val="24"/>
          <w:szCs w:val="24"/>
        </w:rPr>
      </w:pPr>
      <w:r>
        <w:rPr>
          <w:rFonts w:eastAsia="Arial" w:cstheme="minorHAnsi"/>
          <w:color w:val="000000" w:themeColor="text1"/>
          <w:sz w:val="24"/>
          <w:szCs w:val="24"/>
        </w:rPr>
        <w:br w:type="page"/>
      </w:r>
    </w:p>
    <w:p w14:paraId="1D6F60F3" w14:textId="77777777" w:rsidR="00275E10" w:rsidRPr="00585AF0" w:rsidRDefault="00275E10" w:rsidP="00470359">
      <w:pPr>
        <w:pStyle w:val="Heading1"/>
        <w:jc w:val="center"/>
        <w:rPr>
          <w:rFonts w:asciiTheme="minorHAnsi" w:hAnsiTheme="minorHAnsi" w:cstheme="minorHAnsi"/>
        </w:rPr>
      </w:pPr>
      <w:r w:rsidRPr="00585AF0">
        <w:rPr>
          <w:rFonts w:asciiTheme="minorHAnsi" w:hAnsiTheme="minorHAnsi" w:cstheme="minorHAnsi"/>
        </w:rPr>
        <w:lastRenderedPageBreak/>
        <w:t>Risk Assessment Guidance:</w:t>
      </w: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9630"/>
        <w:gridCol w:w="3330"/>
      </w:tblGrid>
      <w:tr w:rsidR="00275E10" w:rsidRPr="00585AF0" w14:paraId="4333E554" w14:textId="77777777" w:rsidTr="009671D6">
        <w:tc>
          <w:tcPr>
            <w:tcW w:w="9630" w:type="dxa"/>
          </w:tcPr>
          <w:p w14:paraId="54E6FC7A" w14:textId="77777777" w:rsidR="00275E10" w:rsidRPr="00585AF0" w:rsidRDefault="00275E10" w:rsidP="009671D6">
            <w:pPr>
              <w:rPr>
                <w:rFonts w:eastAsiaTheme="minorEastAsia" w:cstheme="minorHAnsi"/>
                <w:color w:val="32363A"/>
                <w:sz w:val="24"/>
                <w:szCs w:val="24"/>
              </w:rPr>
            </w:pPr>
            <w:r w:rsidRPr="00585AF0">
              <w:rPr>
                <w:rFonts w:eastAsiaTheme="minorEastAsia" w:cstheme="minorHAnsi"/>
                <w:color w:val="32363A"/>
                <w:sz w:val="24"/>
                <w:szCs w:val="24"/>
              </w:rPr>
              <w:t>To help guide you filling in this form please think about the below:</w:t>
            </w:r>
          </w:p>
          <w:p w14:paraId="3C70C8FC" w14:textId="77777777" w:rsidR="00275E10" w:rsidRPr="00585AF0" w:rsidRDefault="00275E10" w:rsidP="009671D6">
            <w:pPr>
              <w:pStyle w:val="ListParagraph"/>
              <w:numPr>
                <w:ilvl w:val="0"/>
                <w:numId w:val="1"/>
              </w:numPr>
              <w:rPr>
                <w:rFonts w:eastAsiaTheme="minorEastAsia" w:cstheme="minorHAnsi"/>
                <w:color w:val="32363A"/>
                <w:sz w:val="24"/>
                <w:szCs w:val="24"/>
              </w:rPr>
            </w:pPr>
            <w:r w:rsidRPr="00585AF0">
              <w:rPr>
                <w:rFonts w:eastAsiaTheme="minorEastAsia" w:cstheme="minorHAnsi"/>
                <w:color w:val="32363A"/>
                <w:sz w:val="24"/>
                <w:szCs w:val="24"/>
              </w:rPr>
              <w:t>Where is it taking place (how will you get there, who else is around?)</w:t>
            </w:r>
          </w:p>
          <w:p w14:paraId="4DDB3E44" w14:textId="77777777" w:rsidR="00275E10" w:rsidRPr="00585AF0" w:rsidRDefault="00275E10" w:rsidP="009671D6">
            <w:pPr>
              <w:pStyle w:val="ListParagraph"/>
              <w:numPr>
                <w:ilvl w:val="0"/>
                <w:numId w:val="1"/>
              </w:numPr>
              <w:rPr>
                <w:rFonts w:eastAsiaTheme="minorEastAsia" w:cstheme="minorHAnsi"/>
                <w:color w:val="32363A"/>
                <w:sz w:val="24"/>
                <w:szCs w:val="24"/>
              </w:rPr>
            </w:pPr>
            <w:r w:rsidRPr="00585AF0">
              <w:rPr>
                <w:rFonts w:eastAsiaTheme="minorEastAsia" w:cstheme="minorHAnsi"/>
                <w:color w:val="32363A"/>
                <w:sz w:val="24"/>
                <w:szCs w:val="24"/>
              </w:rPr>
              <w:t xml:space="preserve">What equipment are you using (does it have any </w:t>
            </w:r>
            <w:proofErr w:type="gramStart"/>
            <w:r w:rsidRPr="00585AF0">
              <w:rPr>
                <w:rFonts w:eastAsiaTheme="minorEastAsia" w:cstheme="minorHAnsi"/>
                <w:color w:val="32363A"/>
                <w:sz w:val="24"/>
                <w:szCs w:val="24"/>
              </w:rPr>
              <w:t>risks,</w:t>
            </w:r>
            <w:proofErr w:type="gramEnd"/>
            <w:r w:rsidRPr="00585AF0">
              <w:rPr>
                <w:rFonts w:eastAsiaTheme="minorEastAsia" w:cstheme="minorHAnsi"/>
                <w:color w:val="32363A"/>
                <w:sz w:val="24"/>
                <w:szCs w:val="24"/>
              </w:rPr>
              <w:t xml:space="preserve"> do you need to screen participants?)</w:t>
            </w:r>
          </w:p>
          <w:p w14:paraId="6EF0A4EC" w14:textId="77777777" w:rsidR="00275E10" w:rsidRPr="00585AF0" w:rsidRDefault="00275E10" w:rsidP="009671D6">
            <w:pPr>
              <w:pStyle w:val="ListParagraph"/>
              <w:numPr>
                <w:ilvl w:val="0"/>
                <w:numId w:val="1"/>
              </w:numPr>
              <w:rPr>
                <w:rFonts w:eastAsiaTheme="minorEastAsia" w:cstheme="minorHAnsi"/>
                <w:color w:val="32363A"/>
                <w:sz w:val="24"/>
                <w:szCs w:val="24"/>
              </w:rPr>
            </w:pPr>
            <w:r w:rsidRPr="00585AF0">
              <w:rPr>
                <w:rFonts w:eastAsiaTheme="minorEastAsia" w:cstheme="minorHAnsi"/>
                <w:color w:val="32363A"/>
                <w:sz w:val="24"/>
                <w:szCs w:val="24"/>
              </w:rPr>
              <w:t>What are the risks to the participant?</w:t>
            </w:r>
          </w:p>
          <w:p w14:paraId="20F3D2FE" w14:textId="77777777" w:rsidR="00275E10" w:rsidRPr="00585AF0" w:rsidRDefault="00275E10" w:rsidP="009671D6">
            <w:pPr>
              <w:pStyle w:val="ListParagraph"/>
              <w:numPr>
                <w:ilvl w:val="0"/>
                <w:numId w:val="1"/>
              </w:numPr>
              <w:rPr>
                <w:rFonts w:eastAsiaTheme="minorEastAsia" w:cstheme="minorHAnsi"/>
                <w:color w:val="32363A"/>
                <w:sz w:val="24"/>
                <w:szCs w:val="24"/>
              </w:rPr>
            </w:pPr>
            <w:r w:rsidRPr="00585AF0">
              <w:rPr>
                <w:rFonts w:eastAsiaTheme="minorEastAsia" w:cstheme="minorHAnsi"/>
                <w:color w:val="32363A"/>
                <w:sz w:val="24"/>
                <w:szCs w:val="24"/>
              </w:rPr>
              <w:t>What are the risks to the researcher and research team?</w:t>
            </w:r>
          </w:p>
          <w:p w14:paraId="44F22B6C" w14:textId="77777777" w:rsidR="00275E10" w:rsidRPr="00585AF0" w:rsidRDefault="00275E10" w:rsidP="009671D6">
            <w:pPr>
              <w:pStyle w:val="ListParagraph"/>
              <w:numPr>
                <w:ilvl w:val="0"/>
                <w:numId w:val="1"/>
              </w:numPr>
              <w:rPr>
                <w:rFonts w:eastAsiaTheme="minorEastAsia" w:cstheme="minorHAnsi"/>
                <w:color w:val="32363A"/>
                <w:sz w:val="24"/>
                <w:szCs w:val="24"/>
              </w:rPr>
            </w:pPr>
            <w:r w:rsidRPr="00585AF0">
              <w:rPr>
                <w:rFonts w:eastAsiaTheme="minorEastAsia" w:cstheme="minorHAnsi"/>
                <w:color w:val="32363A"/>
                <w:sz w:val="24"/>
                <w:szCs w:val="24"/>
              </w:rPr>
              <w:t xml:space="preserve">Are there any additional COVID risks which you need to consider? </w:t>
            </w:r>
          </w:p>
        </w:tc>
        <w:tc>
          <w:tcPr>
            <w:tcW w:w="3330" w:type="dxa"/>
          </w:tcPr>
          <w:p w14:paraId="19789D36" w14:textId="77777777" w:rsidR="00275E10" w:rsidRPr="00585AF0" w:rsidRDefault="00275E10" w:rsidP="009671D6">
            <w:pPr>
              <w:rPr>
                <w:rFonts w:eastAsiaTheme="minorEastAsia" w:cstheme="minorHAnsi"/>
                <w:sz w:val="24"/>
                <w:szCs w:val="24"/>
              </w:rPr>
            </w:pPr>
            <w:r w:rsidRPr="00585AF0">
              <w:rPr>
                <w:rFonts w:eastAsiaTheme="minorEastAsia" w:cstheme="minorHAnsi"/>
                <w:i/>
                <w:iCs/>
                <w:color w:val="32363A"/>
                <w:sz w:val="24"/>
                <w:szCs w:val="24"/>
              </w:rPr>
              <w:t xml:space="preserve">If you would like to review any of the standard operating procedures or guidance materials, they can be found on the wiki: </w:t>
            </w:r>
            <w:hyperlink r:id="rId12">
              <w:r w:rsidRPr="00585AF0">
                <w:rPr>
                  <w:rStyle w:val="Hyperlink"/>
                  <w:rFonts w:eastAsiaTheme="minorEastAsia" w:cstheme="minorHAnsi"/>
                  <w:i/>
                  <w:iCs/>
                  <w:sz w:val="24"/>
                  <w:szCs w:val="24"/>
                </w:rPr>
                <w:t>https://wiki.bath.ac.uk/display/EO/Research+Hub+Safety</w:t>
              </w:r>
            </w:hyperlink>
          </w:p>
        </w:tc>
      </w:tr>
    </w:tbl>
    <w:p w14:paraId="38F190A5" w14:textId="77777777" w:rsidR="00275E10" w:rsidRPr="00585AF0" w:rsidRDefault="00275E10" w:rsidP="00275E10">
      <w:pPr>
        <w:tabs>
          <w:tab w:val="left" w:pos="3210"/>
        </w:tabs>
        <w:rPr>
          <w:rFonts w:eastAsiaTheme="minorEastAsia" w:cstheme="minorHAnsi"/>
          <w:color w:val="32363A"/>
          <w:sz w:val="24"/>
          <w:szCs w:val="24"/>
        </w:rPr>
      </w:pPr>
    </w:p>
    <w:tbl>
      <w:tblPr>
        <w:tblpPr w:leftFromText="180" w:rightFromText="180" w:vertAnchor="text" w:horzAnchor="margin" w:tblpY="886"/>
        <w:tblW w:w="13892" w:type="dxa"/>
        <w:tblLayout w:type="fixed"/>
        <w:tblLook w:val="06A0" w:firstRow="1" w:lastRow="0" w:firstColumn="1" w:lastColumn="0" w:noHBand="1" w:noVBand="1"/>
      </w:tblPr>
      <w:tblGrid>
        <w:gridCol w:w="6946"/>
        <w:gridCol w:w="6946"/>
      </w:tblGrid>
      <w:tr w:rsidR="00275E10" w:rsidRPr="00585AF0" w14:paraId="6DF79853" w14:textId="77777777" w:rsidTr="009671D6">
        <w:trPr>
          <w:trHeight w:val="861"/>
        </w:trPr>
        <w:tc>
          <w:tcPr>
            <w:tcW w:w="6946" w:type="dxa"/>
            <w:tcBorders>
              <w:top w:val="single" w:sz="4" w:space="0" w:color="auto"/>
              <w:left w:val="single" w:sz="4" w:space="0" w:color="auto"/>
              <w:bottom w:val="single" w:sz="4" w:space="0" w:color="auto"/>
              <w:right w:val="single" w:sz="4" w:space="0" w:color="auto"/>
            </w:tcBorders>
          </w:tcPr>
          <w:p w14:paraId="2646EE92" w14:textId="77777777" w:rsidR="00275E10" w:rsidRPr="00585AF0" w:rsidRDefault="00275E10" w:rsidP="009671D6">
            <w:pPr>
              <w:pStyle w:val="Heading3"/>
              <w:spacing w:before="0" w:line="240" w:lineRule="auto"/>
              <w:rPr>
                <w:rFonts w:asciiTheme="minorHAnsi" w:eastAsiaTheme="minorEastAsia" w:hAnsiTheme="minorHAnsi" w:cstheme="minorHAnsi"/>
                <w:b/>
                <w:color w:val="000000" w:themeColor="text1"/>
                <w:sz w:val="20"/>
                <w:szCs w:val="20"/>
              </w:rPr>
            </w:pPr>
            <w:r w:rsidRPr="00585AF0">
              <w:rPr>
                <w:rFonts w:asciiTheme="minorHAnsi" w:eastAsiaTheme="minorEastAsia" w:hAnsiTheme="minorHAnsi" w:cstheme="minorHAnsi"/>
                <w:b/>
                <w:color w:val="000000" w:themeColor="text1"/>
                <w:sz w:val="20"/>
                <w:szCs w:val="20"/>
              </w:rPr>
              <w:t>Hazard Severity (a)</w:t>
            </w:r>
          </w:p>
          <w:p w14:paraId="0A3B2EB5" w14:textId="77777777" w:rsidR="00275E10" w:rsidRPr="00585AF0" w:rsidRDefault="00275E10" w:rsidP="009671D6">
            <w:pPr>
              <w:pStyle w:val="Heading6"/>
              <w:tabs>
                <w:tab w:val="left" w:pos="1451"/>
              </w:tabs>
              <w:spacing w:before="0" w:line="240" w:lineRule="auto"/>
              <w:rPr>
                <w:rFonts w:asciiTheme="minorHAnsi" w:eastAsiaTheme="minorEastAsia" w:hAnsiTheme="minorHAnsi" w:cstheme="minorHAnsi"/>
                <w:i/>
                <w:iCs/>
                <w:color w:val="32363A"/>
                <w:sz w:val="20"/>
                <w:szCs w:val="20"/>
              </w:rPr>
            </w:pPr>
            <w:r w:rsidRPr="00585AF0">
              <w:rPr>
                <w:rFonts w:asciiTheme="minorHAnsi" w:eastAsiaTheme="minorEastAsia" w:hAnsiTheme="minorHAnsi" w:cstheme="minorHAnsi"/>
                <w:i/>
                <w:iCs/>
                <w:color w:val="32363A"/>
                <w:sz w:val="20"/>
                <w:szCs w:val="20"/>
              </w:rPr>
              <w:t>the potential impact the risk would have if it were to occur.</w:t>
            </w:r>
          </w:p>
          <w:p w14:paraId="1B7B9D2A" w14:textId="77777777" w:rsidR="00275E10" w:rsidRPr="00585AF0" w:rsidRDefault="00275E10" w:rsidP="009671D6">
            <w:pPr>
              <w:rPr>
                <w:rFonts w:cstheme="minorHAnsi"/>
              </w:rPr>
            </w:pPr>
          </w:p>
          <w:p w14:paraId="70490BB4" w14:textId="77777777" w:rsidR="00275E10" w:rsidRPr="00585AF0" w:rsidRDefault="00275E10" w:rsidP="009671D6">
            <w:pPr>
              <w:pStyle w:val="Heading6"/>
              <w:numPr>
                <w:ilvl w:val="0"/>
                <w:numId w:val="2"/>
              </w:numPr>
              <w:tabs>
                <w:tab w:val="left" w:pos="1451"/>
              </w:tabs>
              <w:spacing w:before="0" w:line="240" w:lineRule="auto"/>
              <w:rPr>
                <w:rFonts w:asciiTheme="minorHAnsi" w:eastAsiaTheme="minorEastAsia" w:hAnsiTheme="minorHAnsi" w:cstheme="minorHAnsi"/>
                <w:color w:val="000000" w:themeColor="text1"/>
                <w:sz w:val="20"/>
                <w:szCs w:val="20"/>
              </w:rPr>
            </w:pPr>
            <w:r w:rsidRPr="00585AF0">
              <w:rPr>
                <w:rFonts w:asciiTheme="minorHAnsi" w:eastAsiaTheme="minorEastAsia" w:hAnsiTheme="minorHAnsi" w:cstheme="minorHAnsi"/>
                <w:b/>
                <w:color w:val="000000" w:themeColor="text1"/>
                <w:sz w:val="20"/>
                <w:szCs w:val="20"/>
              </w:rPr>
              <w:t>Trivial</w:t>
            </w:r>
            <w:r w:rsidRPr="00585AF0">
              <w:rPr>
                <w:rFonts w:asciiTheme="minorHAnsi" w:eastAsiaTheme="minorEastAsia" w:hAnsiTheme="minorHAnsi" w:cstheme="minorHAnsi"/>
                <w:color w:val="000000" w:themeColor="text1"/>
                <w:sz w:val="20"/>
                <w:szCs w:val="20"/>
              </w:rPr>
              <w:t xml:space="preserve"> (</w:t>
            </w:r>
            <w:proofErr w:type="spellStart"/>
            <w:proofErr w:type="gramStart"/>
            <w:r w:rsidRPr="00585AF0">
              <w:rPr>
                <w:rFonts w:asciiTheme="minorHAnsi" w:eastAsiaTheme="minorEastAsia" w:hAnsiTheme="minorHAnsi" w:cstheme="minorHAnsi"/>
                <w:color w:val="000000" w:themeColor="text1"/>
                <w:sz w:val="20"/>
                <w:szCs w:val="20"/>
              </w:rPr>
              <w:t>eg</w:t>
            </w:r>
            <w:proofErr w:type="spellEnd"/>
            <w:proofErr w:type="gramEnd"/>
            <w:r w:rsidRPr="00585AF0">
              <w:rPr>
                <w:rFonts w:asciiTheme="minorHAnsi" w:eastAsiaTheme="minorEastAsia" w:hAnsiTheme="minorHAnsi" w:cstheme="minorHAnsi"/>
                <w:color w:val="000000" w:themeColor="text1"/>
                <w:sz w:val="20"/>
                <w:szCs w:val="20"/>
              </w:rPr>
              <w:t xml:space="preserve"> discomfort, slight bruising, self-help recovery)</w:t>
            </w:r>
          </w:p>
          <w:p w14:paraId="3D52E21D" w14:textId="77777777" w:rsidR="00275E10" w:rsidRPr="00585AF0" w:rsidRDefault="00275E10" w:rsidP="009671D6">
            <w:pPr>
              <w:pStyle w:val="ListParagraph"/>
              <w:numPr>
                <w:ilvl w:val="0"/>
                <w:numId w:val="2"/>
              </w:numPr>
              <w:tabs>
                <w:tab w:val="left" w:pos="1451"/>
              </w:tabs>
              <w:spacing w:line="240" w:lineRule="auto"/>
              <w:rPr>
                <w:rFonts w:eastAsiaTheme="minorEastAsia" w:cstheme="minorHAnsi"/>
                <w:color w:val="000000" w:themeColor="text1"/>
                <w:sz w:val="20"/>
                <w:szCs w:val="20"/>
              </w:rPr>
            </w:pPr>
            <w:r w:rsidRPr="00585AF0">
              <w:rPr>
                <w:rFonts w:eastAsiaTheme="minorEastAsia" w:cstheme="minorHAnsi"/>
                <w:b/>
                <w:bCs/>
                <w:color w:val="000000" w:themeColor="text1"/>
                <w:sz w:val="20"/>
                <w:szCs w:val="20"/>
              </w:rPr>
              <w:t xml:space="preserve">Minor </w:t>
            </w:r>
            <w:r w:rsidRPr="00585AF0">
              <w:rPr>
                <w:rFonts w:eastAsiaTheme="minorEastAsia" w:cstheme="minorHAnsi"/>
                <w:color w:val="000000" w:themeColor="text1"/>
                <w:sz w:val="20"/>
                <w:szCs w:val="20"/>
              </w:rPr>
              <w:t>(</w:t>
            </w:r>
            <w:proofErr w:type="spellStart"/>
            <w:proofErr w:type="gramStart"/>
            <w:r w:rsidRPr="00585AF0">
              <w:rPr>
                <w:rFonts w:eastAsiaTheme="minorEastAsia" w:cstheme="minorHAnsi"/>
                <w:color w:val="000000" w:themeColor="text1"/>
                <w:sz w:val="20"/>
                <w:szCs w:val="20"/>
              </w:rPr>
              <w:t>eg</w:t>
            </w:r>
            <w:proofErr w:type="spellEnd"/>
            <w:proofErr w:type="gramEnd"/>
            <w:r w:rsidRPr="00585AF0">
              <w:rPr>
                <w:rFonts w:eastAsiaTheme="minorEastAsia" w:cstheme="minorHAnsi"/>
                <w:color w:val="000000" w:themeColor="text1"/>
                <w:sz w:val="20"/>
                <w:szCs w:val="20"/>
              </w:rPr>
              <w:t xml:space="preserve"> small cut, abrasion, basic first aid need)</w:t>
            </w:r>
          </w:p>
          <w:p w14:paraId="2FB957C4" w14:textId="77777777" w:rsidR="00275E10" w:rsidRPr="00585AF0" w:rsidRDefault="00275E10" w:rsidP="009671D6">
            <w:pPr>
              <w:pStyle w:val="ListParagraph"/>
              <w:numPr>
                <w:ilvl w:val="0"/>
                <w:numId w:val="2"/>
              </w:numPr>
              <w:tabs>
                <w:tab w:val="left" w:pos="1451"/>
              </w:tabs>
              <w:spacing w:line="240" w:lineRule="auto"/>
              <w:rPr>
                <w:rFonts w:eastAsiaTheme="minorEastAsia" w:cstheme="minorHAnsi"/>
                <w:color w:val="000000" w:themeColor="text1"/>
                <w:sz w:val="20"/>
                <w:szCs w:val="20"/>
              </w:rPr>
            </w:pPr>
            <w:r w:rsidRPr="00585AF0">
              <w:rPr>
                <w:rFonts w:eastAsiaTheme="minorEastAsia" w:cstheme="minorHAnsi"/>
                <w:b/>
                <w:bCs/>
                <w:color w:val="000000" w:themeColor="text1"/>
                <w:sz w:val="20"/>
                <w:szCs w:val="20"/>
              </w:rPr>
              <w:t xml:space="preserve">Moderate </w:t>
            </w:r>
            <w:r w:rsidRPr="00585AF0">
              <w:rPr>
                <w:rFonts w:eastAsiaTheme="minorEastAsia" w:cstheme="minorHAnsi"/>
                <w:color w:val="000000" w:themeColor="text1"/>
                <w:sz w:val="20"/>
                <w:szCs w:val="20"/>
              </w:rPr>
              <w:t>(</w:t>
            </w:r>
            <w:proofErr w:type="spellStart"/>
            <w:proofErr w:type="gramStart"/>
            <w:r w:rsidRPr="00585AF0">
              <w:rPr>
                <w:rFonts w:eastAsiaTheme="minorEastAsia" w:cstheme="minorHAnsi"/>
                <w:color w:val="000000" w:themeColor="text1"/>
                <w:sz w:val="20"/>
                <w:szCs w:val="20"/>
              </w:rPr>
              <w:t>eg</w:t>
            </w:r>
            <w:proofErr w:type="spellEnd"/>
            <w:proofErr w:type="gramEnd"/>
            <w:r w:rsidRPr="00585AF0">
              <w:rPr>
                <w:rFonts w:eastAsiaTheme="minorEastAsia" w:cstheme="minorHAnsi"/>
                <w:color w:val="000000" w:themeColor="text1"/>
                <w:sz w:val="20"/>
                <w:szCs w:val="20"/>
              </w:rPr>
              <w:t xml:space="preserve"> strain, sprain, incapacitation &gt; 3 days)</w:t>
            </w:r>
          </w:p>
          <w:p w14:paraId="7468BCE3" w14:textId="77777777" w:rsidR="00275E10" w:rsidRPr="00585AF0" w:rsidRDefault="00275E10" w:rsidP="009671D6">
            <w:pPr>
              <w:pStyle w:val="ListParagraph"/>
              <w:numPr>
                <w:ilvl w:val="0"/>
                <w:numId w:val="2"/>
              </w:numPr>
              <w:tabs>
                <w:tab w:val="left" w:pos="1451"/>
              </w:tabs>
              <w:spacing w:line="240" w:lineRule="auto"/>
              <w:rPr>
                <w:rFonts w:eastAsiaTheme="minorEastAsia" w:cstheme="minorHAnsi"/>
                <w:color w:val="000000" w:themeColor="text1"/>
                <w:sz w:val="20"/>
                <w:szCs w:val="20"/>
              </w:rPr>
            </w:pPr>
            <w:r w:rsidRPr="00585AF0">
              <w:rPr>
                <w:rFonts w:eastAsiaTheme="minorEastAsia" w:cstheme="minorHAnsi"/>
                <w:b/>
                <w:bCs/>
                <w:color w:val="000000" w:themeColor="text1"/>
                <w:sz w:val="20"/>
                <w:szCs w:val="20"/>
              </w:rPr>
              <w:t xml:space="preserve">Serious </w:t>
            </w:r>
            <w:r w:rsidRPr="00585AF0">
              <w:rPr>
                <w:rFonts w:eastAsiaTheme="minorEastAsia" w:cstheme="minorHAnsi"/>
                <w:color w:val="000000" w:themeColor="text1"/>
                <w:sz w:val="20"/>
                <w:szCs w:val="20"/>
              </w:rPr>
              <w:t>(</w:t>
            </w:r>
            <w:proofErr w:type="spellStart"/>
            <w:proofErr w:type="gramStart"/>
            <w:r w:rsidRPr="00585AF0">
              <w:rPr>
                <w:rFonts w:eastAsiaTheme="minorEastAsia" w:cstheme="minorHAnsi"/>
                <w:color w:val="000000" w:themeColor="text1"/>
                <w:sz w:val="20"/>
                <w:szCs w:val="20"/>
              </w:rPr>
              <w:t>eg</w:t>
            </w:r>
            <w:proofErr w:type="spellEnd"/>
            <w:proofErr w:type="gramEnd"/>
            <w:r w:rsidRPr="00585AF0">
              <w:rPr>
                <w:rFonts w:eastAsiaTheme="minorEastAsia" w:cstheme="minorHAnsi"/>
                <w:color w:val="000000" w:themeColor="text1"/>
                <w:sz w:val="20"/>
                <w:szCs w:val="20"/>
              </w:rPr>
              <w:t xml:space="preserve"> fracture, </w:t>
            </w:r>
            <w:proofErr w:type="spellStart"/>
            <w:r w:rsidRPr="00585AF0">
              <w:rPr>
                <w:rFonts w:eastAsiaTheme="minorEastAsia" w:cstheme="minorHAnsi"/>
                <w:color w:val="000000" w:themeColor="text1"/>
                <w:sz w:val="20"/>
                <w:szCs w:val="20"/>
              </w:rPr>
              <w:t>hospitalisation</w:t>
            </w:r>
            <w:proofErr w:type="spellEnd"/>
            <w:r w:rsidRPr="00585AF0">
              <w:rPr>
                <w:rFonts w:eastAsiaTheme="minorEastAsia" w:cstheme="minorHAnsi"/>
                <w:color w:val="000000" w:themeColor="text1"/>
                <w:sz w:val="20"/>
                <w:szCs w:val="20"/>
              </w:rPr>
              <w:t xml:space="preserve"> &gt;24 </w:t>
            </w:r>
            <w:proofErr w:type="spellStart"/>
            <w:r w:rsidRPr="00585AF0">
              <w:rPr>
                <w:rFonts w:eastAsiaTheme="minorEastAsia" w:cstheme="minorHAnsi"/>
                <w:color w:val="000000" w:themeColor="text1"/>
                <w:sz w:val="20"/>
                <w:szCs w:val="20"/>
              </w:rPr>
              <w:t>hrs</w:t>
            </w:r>
            <w:proofErr w:type="spellEnd"/>
            <w:r w:rsidRPr="00585AF0">
              <w:rPr>
                <w:rFonts w:eastAsiaTheme="minorEastAsia" w:cstheme="minorHAnsi"/>
                <w:color w:val="000000" w:themeColor="text1"/>
                <w:sz w:val="20"/>
                <w:szCs w:val="20"/>
              </w:rPr>
              <w:t>, incapacitation &gt;4 weeks)</w:t>
            </w:r>
          </w:p>
          <w:p w14:paraId="712343A1" w14:textId="77777777" w:rsidR="00275E10" w:rsidRPr="00585AF0" w:rsidRDefault="00275E10" w:rsidP="009671D6">
            <w:pPr>
              <w:pStyle w:val="ListParagraph"/>
              <w:numPr>
                <w:ilvl w:val="0"/>
                <w:numId w:val="2"/>
              </w:numPr>
              <w:tabs>
                <w:tab w:val="left" w:pos="1451"/>
              </w:tabs>
              <w:spacing w:line="240" w:lineRule="auto"/>
              <w:rPr>
                <w:rFonts w:eastAsiaTheme="minorEastAsia" w:cstheme="minorHAnsi"/>
                <w:color w:val="000000" w:themeColor="text1"/>
                <w:sz w:val="20"/>
                <w:szCs w:val="20"/>
              </w:rPr>
            </w:pPr>
            <w:proofErr w:type="gramStart"/>
            <w:r w:rsidRPr="00585AF0">
              <w:rPr>
                <w:rFonts w:eastAsiaTheme="minorEastAsia" w:cstheme="minorHAnsi"/>
                <w:b/>
                <w:bCs/>
                <w:color w:val="000000" w:themeColor="text1"/>
                <w:sz w:val="20"/>
                <w:szCs w:val="20"/>
              </w:rPr>
              <w:t>Fatal</w:t>
            </w:r>
            <w:r w:rsidRPr="00585AF0">
              <w:rPr>
                <w:rFonts w:eastAsiaTheme="minorEastAsia" w:cstheme="minorHAnsi"/>
                <w:color w:val="000000" w:themeColor="text1"/>
                <w:sz w:val="20"/>
                <w:szCs w:val="20"/>
              </w:rPr>
              <w:t>(</w:t>
            </w:r>
            <w:proofErr w:type="gramEnd"/>
            <w:r w:rsidRPr="00585AF0">
              <w:rPr>
                <w:rFonts w:eastAsiaTheme="minorEastAsia" w:cstheme="minorHAnsi"/>
                <w:color w:val="000000" w:themeColor="text1"/>
                <w:sz w:val="20"/>
                <w:szCs w:val="20"/>
              </w:rPr>
              <w:t>single or multiple)</w:t>
            </w:r>
          </w:p>
        </w:tc>
        <w:tc>
          <w:tcPr>
            <w:tcW w:w="6946" w:type="dxa"/>
            <w:tcBorders>
              <w:top w:val="single" w:sz="4" w:space="0" w:color="auto"/>
              <w:left w:val="single" w:sz="4" w:space="0" w:color="auto"/>
              <w:bottom w:val="single" w:sz="4" w:space="0" w:color="auto"/>
              <w:right w:val="single" w:sz="4" w:space="0" w:color="auto"/>
            </w:tcBorders>
          </w:tcPr>
          <w:p w14:paraId="70E6585E" w14:textId="77777777" w:rsidR="00275E10" w:rsidRPr="00585AF0" w:rsidRDefault="00275E10" w:rsidP="009671D6">
            <w:pPr>
              <w:pStyle w:val="Heading4"/>
              <w:spacing w:before="0" w:line="240" w:lineRule="auto"/>
              <w:rPr>
                <w:rFonts w:asciiTheme="minorHAnsi" w:eastAsiaTheme="minorEastAsia" w:hAnsiTheme="minorHAnsi" w:cstheme="minorHAnsi"/>
                <w:b/>
                <w:i w:val="0"/>
                <w:iCs w:val="0"/>
                <w:color w:val="000000" w:themeColor="text1"/>
                <w:sz w:val="20"/>
                <w:szCs w:val="20"/>
              </w:rPr>
            </w:pPr>
            <w:r w:rsidRPr="00585AF0">
              <w:rPr>
                <w:rFonts w:asciiTheme="minorHAnsi" w:eastAsiaTheme="minorEastAsia" w:hAnsiTheme="minorHAnsi" w:cstheme="minorHAnsi"/>
                <w:b/>
                <w:i w:val="0"/>
                <w:iCs w:val="0"/>
                <w:color w:val="000000" w:themeColor="text1"/>
                <w:sz w:val="20"/>
                <w:szCs w:val="20"/>
              </w:rPr>
              <w:t xml:space="preserve">Likelihood of </w:t>
            </w:r>
            <w:proofErr w:type="gramStart"/>
            <w:r w:rsidRPr="00585AF0">
              <w:rPr>
                <w:rFonts w:asciiTheme="minorHAnsi" w:eastAsiaTheme="minorEastAsia" w:hAnsiTheme="minorHAnsi" w:cstheme="minorHAnsi"/>
                <w:b/>
                <w:i w:val="0"/>
                <w:iCs w:val="0"/>
                <w:color w:val="000000" w:themeColor="text1"/>
                <w:sz w:val="20"/>
                <w:szCs w:val="20"/>
              </w:rPr>
              <w:t>Occurrence  (</w:t>
            </w:r>
            <w:proofErr w:type="gramEnd"/>
            <w:r w:rsidRPr="00585AF0">
              <w:rPr>
                <w:rFonts w:asciiTheme="minorHAnsi" w:eastAsiaTheme="minorEastAsia" w:hAnsiTheme="minorHAnsi" w:cstheme="minorHAnsi"/>
                <w:b/>
                <w:i w:val="0"/>
                <w:iCs w:val="0"/>
                <w:color w:val="000000" w:themeColor="text1"/>
                <w:sz w:val="20"/>
                <w:szCs w:val="20"/>
              </w:rPr>
              <w:t>b)</w:t>
            </w:r>
          </w:p>
          <w:p w14:paraId="4FD9091B" w14:textId="77777777" w:rsidR="00275E10" w:rsidRPr="00585AF0" w:rsidRDefault="00275E10" w:rsidP="009671D6">
            <w:pPr>
              <w:pStyle w:val="Heading3"/>
              <w:spacing w:before="0" w:line="240" w:lineRule="auto"/>
              <w:rPr>
                <w:rFonts w:asciiTheme="minorHAnsi" w:eastAsiaTheme="minorEastAsia" w:hAnsiTheme="minorHAnsi" w:cstheme="minorHAnsi"/>
                <w:i/>
                <w:iCs/>
                <w:color w:val="32363A"/>
                <w:sz w:val="20"/>
                <w:szCs w:val="20"/>
              </w:rPr>
            </w:pPr>
            <w:r w:rsidRPr="00585AF0">
              <w:rPr>
                <w:rFonts w:asciiTheme="minorHAnsi" w:eastAsiaTheme="minorEastAsia" w:hAnsiTheme="minorHAnsi" w:cstheme="minorHAnsi"/>
                <w:i/>
                <w:iCs/>
                <w:color w:val="32363A"/>
                <w:sz w:val="20"/>
                <w:szCs w:val="20"/>
              </w:rPr>
              <w:t xml:space="preserve">likelihood for the risk to occur </w:t>
            </w:r>
            <w:r w:rsidRPr="00585AF0">
              <w:rPr>
                <w:rFonts w:asciiTheme="minorHAnsi" w:eastAsiaTheme="minorEastAsia" w:hAnsiTheme="minorHAnsi" w:cstheme="minorHAnsi"/>
                <w:b/>
                <w:bCs/>
                <w:i/>
                <w:iCs/>
                <w:color w:val="32363A"/>
                <w:sz w:val="20"/>
                <w:szCs w:val="20"/>
              </w:rPr>
              <w:t>after</w:t>
            </w:r>
            <w:r w:rsidRPr="00585AF0">
              <w:rPr>
                <w:rFonts w:asciiTheme="minorHAnsi" w:eastAsiaTheme="minorEastAsia" w:hAnsiTheme="minorHAnsi" w:cstheme="minorHAnsi"/>
                <w:i/>
                <w:iCs/>
                <w:color w:val="32363A"/>
                <w:sz w:val="20"/>
                <w:szCs w:val="20"/>
              </w:rPr>
              <w:t xml:space="preserve"> you have undertaken precautionary measures.</w:t>
            </w:r>
          </w:p>
          <w:p w14:paraId="543F2D7E" w14:textId="77777777" w:rsidR="00275E10" w:rsidRPr="00585AF0" w:rsidRDefault="00275E10" w:rsidP="009671D6">
            <w:pPr>
              <w:rPr>
                <w:rFonts w:cstheme="minorHAnsi"/>
              </w:rPr>
            </w:pPr>
          </w:p>
          <w:p w14:paraId="16C12F11" w14:textId="77777777" w:rsidR="00275E10" w:rsidRPr="00585AF0" w:rsidRDefault="00275E10" w:rsidP="009671D6">
            <w:pPr>
              <w:pStyle w:val="ListParagraph"/>
              <w:numPr>
                <w:ilvl w:val="0"/>
                <w:numId w:val="3"/>
              </w:numPr>
              <w:rPr>
                <w:rFonts w:cstheme="minorHAnsi"/>
                <w:sz w:val="20"/>
                <w:szCs w:val="20"/>
              </w:rPr>
            </w:pPr>
            <w:r w:rsidRPr="00585AF0">
              <w:rPr>
                <w:rFonts w:cstheme="minorHAnsi"/>
                <w:b/>
                <w:sz w:val="20"/>
                <w:szCs w:val="20"/>
              </w:rPr>
              <w:t>Remote</w:t>
            </w:r>
            <w:r w:rsidRPr="00585AF0">
              <w:rPr>
                <w:rFonts w:cstheme="minorHAnsi"/>
                <w:sz w:val="20"/>
                <w:szCs w:val="20"/>
              </w:rPr>
              <w:t xml:space="preserve"> (almost never)</w:t>
            </w:r>
          </w:p>
          <w:p w14:paraId="0C374F0F" w14:textId="77777777" w:rsidR="00275E10" w:rsidRPr="00585AF0" w:rsidRDefault="00275E10" w:rsidP="009671D6">
            <w:pPr>
              <w:pStyle w:val="ListParagraph"/>
              <w:numPr>
                <w:ilvl w:val="0"/>
                <w:numId w:val="3"/>
              </w:numPr>
              <w:rPr>
                <w:rFonts w:cstheme="minorHAnsi"/>
                <w:sz w:val="20"/>
                <w:szCs w:val="20"/>
              </w:rPr>
            </w:pPr>
            <w:r w:rsidRPr="00585AF0">
              <w:rPr>
                <w:rFonts w:cstheme="minorHAnsi"/>
                <w:b/>
                <w:sz w:val="20"/>
                <w:szCs w:val="20"/>
              </w:rPr>
              <w:t xml:space="preserve">Unlikely </w:t>
            </w:r>
            <w:r w:rsidRPr="00585AF0">
              <w:rPr>
                <w:rFonts w:cstheme="minorHAnsi"/>
                <w:sz w:val="20"/>
                <w:szCs w:val="20"/>
              </w:rPr>
              <w:t>(occurs rarely)</w:t>
            </w:r>
          </w:p>
          <w:p w14:paraId="40E0A88C" w14:textId="77777777" w:rsidR="00275E10" w:rsidRPr="00585AF0" w:rsidRDefault="00275E10" w:rsidP="009671D6">
            <w:pPr>
              <w:pStyle w:val="ListParagraph"/>
              <w:numPr>
                <w:ilvl w:val="0"/>
                <w:numId w:val="3"/>
              </w:numPr>
              <w:rPr>
                <w:rFonts w:cstheme="minorHAnsi"/>
                <w:sz w:val="20"/>
                <w:szCs w:val="20"/>
              </w:rPr>
            </w:pPr>
            <w:r w:rsidRPr="00585AF0">
              <w:rPr>
                <w:rFonts w:cstheme="minorHAnsi"/>
                <w:b/>
                <w:sz w:val="20"/>
                <w:szCs w:val="20"/>
              </w:rPr>
              <w:t xml:space="preserve">Possible </w:t>
            </w:r>
            <w:r w:rsidRPr="00585AF0">
              <w:rPr>
                <w:rFonts w:cstheme="minorHAnsi"/>
                <w:sz w:val="20"/>
                <w:szCs w:val="20"/>
              </w:rPr>
              <w:t>(could occur, but uncommon)</w:t>
            </w:r>
          </w:p>
          <w:p w14:paraId="05AEE23F" w14:textId="77777777" w:rsidR="00275E10" w:rsidRPr="00585AF0" w:rsidRDefault="00275E10" w:rsidP="009671D6">
            <w:pPr>
              <w:pStyle w:val="ListParagraph"/>
              <w:numPr>
                <w:ilvl w:val="0"/>
                <w:numId w:val="3"/>
              </w:numPr>
              <w:rPr>
                <w:rFonts w:cstheme="minorHAnsi"/>
                <w:sz w:val="20"/>
                <w:szCs w:val="20"/>
              </w:rPr>
            </w:pPr>
            <w:r w:rsidRPr="00585AF0">
              <w:rPr>
                <w:rFonts w:cstheme="minorHAnsi"/>
                <w:b/>
                <w:sz w:val="20"/>
                <w:szCs w:val="20"/>
              </w:rPr>
              <w:t>Likely</w:t>
            </w:r>
            <w:r w:rsidRPr="00585AF0">
              <w:rPr>
                <w:rFonts w:cstheme="minorHAnsi"/>
                <w:sz w:val="20"/>
                <w:szCs w:val="20"/>
              </w:rPr>
              <w:t xml:space="preserve"> (recurrent but not frequent)</w:t>
            </w:r>
          </w:p>
          <w:p w14:paraId="212A4722" w14:textId="77777777" w:rsidR="00275E10" w:rsidRPr="00585AF0" w:rsidRDefault="00275E10" w:rsidP="009671D6">
            <w:pPr>
              <w:pStyle w:val="ListParagraph"/>
              <w:numPr>
                <w:ilvl w:val="0"/>
                <w:numId w:val="3"/>
              </w:numPr>
              <w:rPr>
                <w:rFonts w:cstheme="minorHAnsi"/>
              </w:rPr>
            </w:pPr>
            <w:r w:rsidRPr="00585AF0">
              <w:rPr>
                <w:rFonts w:cstheme="minorHAnsi"/>
                <w:b/>
                <w:sz w:val="20"/>
                <w:szCs w:val="20"/>
              </w:rPr>
              <w:t>Very likely</w:t>
            </w:r>
            <w:r w:rsidRPr="00585AF0">
              <w:rPr>
                <w:rFonts w:cstheme="minorHAnsi"/>
                <w:sz w:val="20"/>
                <w:szCs w:val="20"/>
              </w:rPr>
              <w:t xml:space="preserve"> (occurs frequently)</w:t>
            </w:r>
          </w:p>
        </w:tc>
      </w:tr>
      <w:tr w:rsidR="00275E10" w:rsidRPr="00585AF0" w14:paraId="22B52D97" w14:textId="77777777" w:rsidTr="009671D6">
        <w:trPr>
          <w:trHeight w:val="861"/>
        </w:trPr>
        <w:tc>
          <w:tcPr>
            <w:tcW w:w="6946" w:type="dxa"/>
            <w:tcBorders>
              <w:top w:val="single" w:sz="4" w:space="0" w:color="auto"/>
            </w:tcBorders>
          </w:tcPr>
          <w:tbl>
            <w:tblPr>
              <w:tblStyle w:val="TableGrid"/>
              <w:tblpPr w:leftFromText="180" w:rightFromText="180" w:vertAnchor="text" w:horzAnchor="margin" w:tblpY="188"/>
              <w:tblW w:w="0" w:type="auto"/>
              <w:tblLayout w:type="fixed"/>
              <w:tblLook w:val="04A0" w:firstRow="1" w:lastRow="0" w:firstColumn="1" w:lastColumn="0" w:noHBand="0" w:noVBand="1"/>
            </w:tblPr>
            <w:tblGrid>
              <w:gridCol w:w="1555"/>
              <w:gridCol w:w="283"/>
              <w:gridCol w:w="4820"/>
            </w:tblGrid>
            <w:tr w:rsidR="00275E10" w:rsidRPr="00585AF0" w14:paraId="6C90D189" w14:textId="77777777" w:rsidTr="009671D6">
              <w:tc>
                <w:tcPr>
                  <w:tcW w:w="6658" w:type="dxa"/>
                  <w:gridSpan w:val="3"/>
                </w:tcPr>
                <w:p w14:paraId="4E9B921A" w14:textId="77777777" w:rsidR="00275E10" w:rsidRPr="00585AF0" w:rsidRDefault="00275E10" w:rsidP="009671D6">
                  <w:pPr>
                    <w:tabs>
                      <w:tab w:val="left" w:pos="3210"/>
                    </w:tabs>
                    <w:rPr>
                      <w:rFonts w:cstheme="minorHAnsi"/>
                      <w:b/>
                      <w:bCs/>
                    </w:rPr>
                  </w:pPr>
                  <w:r w:rsidRPr="00585AF0">
                    <w:rPr>
                      <w:rFonts w:cstheme="minorHAnsi"/>
                      <w:b/>
                      <w:bCs/>
                    </w:rPr>
                    <w:t>Rating Bands (a x b)</w:t>
                  </w:r>
                </w:p>
                <w:p w14:paraId="4140C34A" w14:textId="77777777" w:rsidR="00275E10" w:rsidRPr="00585AF0" w:rsidRDefault="00275E10" w:rsidP="009671D6">
                  <w:pPr>
                    <w:rPr>
                      <w:rFonts w:cstheme="minorHAnsi"/>
                    </w:rPr>
                  </w:pPr>
                  <w:r w:rsidRPr="00585AF0">
                    <w:rPr>
                      <w:rFonts w:eastAsiaTheme="minorEastAsia" w:cstheme="minorHAnsi"/>
                      <w:i/>
                      <w:color w:val="32363A"/>
                      <w:sz w:val="24"/>
                      <w:szCs w:val="24"/>
                    </w:rPr>
                    <w:t>Risk ratings of above 9 will require further review to establish the safety of the event/research</w:t>
                  </w:r>
                  <w:r w:rsidRPr="00585AF0">
                    <w:rPr>
                      <w:rFonts w:eastAsia="Arial" w:cstheme="minorHAnsi"/>
                      <w:i/>
                      <w:color w:val="32363A"/>
                      <w:sz w:val="27"/>
                      <w:szCs w:val="27"/>
                    </w:rPr>
                    <w:t>.</w:t>
                  </w:r>
                </w:p>
              </w:tc>
            </w:tr>
            <w:tr w:rsidR="00275E10" w:rsidRPr="00585AF0" w14:paraId="7A6F4438" w14:textId="77777777" w:rsidTr="009671D6">
              <w:tc>
                <w:tcPr>
                  <w:tcW w:w="1555" w:type="dxa"/>
                </w:tcPr>
                <w:p w14:paraId="0AC364F1" w14:textId="77777777" w:rsidR="00275E10" w:rsidRPr="00585AF0" w:rsidRDefault="00275E10" w:rsidP="009671D6">
                  <w:pPr>
                    <w:rPr>
                      <w:rFonts w:cstheme="minorHAnsi"/>
                      <w:b/>
                      <w:bCs/>
                    </w:rPr>
                  </w:pPr>
                  <w:r w:rsidRPr="00585AF0">
                    <w:rPr>
                      <w:rFonts w:cstheme="minorHAnsi"/>
                      <w:b/>
                      <w:bCs/>
                    </w:rPr>
                    <w:t>LOW RISK</w:t>
                  </w:r>
                </w:p>
                <w:p w14:paraId="050421E2" w14:textId="77777777" w:rsidR="00275E10" w:rsidRPr="00585AF0" w:rsidRDefault="00275E10" w:rsidP="009671D6">
                  <w:pPr>
                    <w:tabs>
                      <w:tab w:val="left" w:pos="3210"/>
                    </w:tabs>
                    <w:rPr>
                      <w:rFonts w:cstheme="minorHAnsi"/>
                    </w:rPr>
                  </w:pPr>
                  <w:r w:rsidRPr="00585AF0">
                    <w:rPr>
                      <w:rFonts w:cstheme="minorHAnsi"/>
                      <w:b/>
                      <w:bCs/>
                    </w:rPr>
                    <w:t>(1 – 8)</w:t>
                  </w:r>
                </w:p>
              </w:tc>
              <w:tc>
                <w:tcPr>
                  <w:tcW w:w="283" w:type="dxa"/>
                  <w:shd w:val="clear" w:color="auto" w:fill="70AD47" w:themeFill="accent6"/>
                </w:tcPr>
                <w:p w14:paraId="0A9494A6" w14:textId="77777777" w:rsidR="00275E10" w:rsidRPr="00585AF0" w:rsidRDefault="00275E10" w:rsidP="009671D6">
                  <w:pPr>
                    <w:tabs>
                      <w:tab w:val="left" w:pos="3210"/>
                    </w:tabs>
                    <w:rPr>
                      <w:rFonts w:cstheme="minorHAnsi"/>
                    </w:rPr>
                  </w:pPr>
                </w:p>
              </w:tc>
              <w:tc>
                <w:tcPr>
                  <w:tcW w:w="4820" w:type="dxa"/>
                </w:tcPr>
                <w:p w14:paraId="01176AF7" w14:textId="77777777" w:rsidR="00275E10" w:rsidRPr="00585AF0" w:rsidRDefault="00275E10" w:rsidP="009671D6">
                  <w:pPr>
                    <w:tabs>
                      <w:tab w:val="left" w:pos="3210"/>
                    </w:tabs>
                    <w:rPr>
                      <w:rFonts w:cstheme="minorHAnsi"/>
                    </w:rPr>
                  </w:pPr>
                  <w:r w:rsidRPr="00585AF0">
                    <w:rPr>
                      <w:rFonts w:cstheme="minorHAnsi"/>
                    </w:rPr>
                    <w:t>Continue, but review periodically to ensure controls remain effective</w:t>
                  </w:r>
                </w:p>
              </w:tc>
            </w:tr>
            <w:tr w:rsidR="00275E10" w:rsidRPr="00585AF0" w14:paraId="4D49D1BF" w14:textId="77777777" w:rsidTr="009671D6">
              <w:tc>
                <w:tcPr>
                  <w:tcW w:w="1555" w:type="dxa"/>
                </w:tcPr>
                <w:p w14:paraId="199904EB" w14:textId="77777777" w:rsidR="00275E10" w:rsidRPr="00585AF0" w:rsidRDefault="00275E10" w:rsidP="009671D6">
                  <w:pPr>
                    <w:rPr>
                      <w:rFonts w:cstheme="minorHAnsi"/>
                      <w:b/>
                      <w:bCs/>
                      <w:color w:val="000000"/>
                    </w:rPr>
                  </w:pPr>
                  <w:r w:rsidRPr="00585AF0">
                    <w:rPr>
                      <w:rFonts w:cstheme="minorHAnsi"/>
                      <w:b/>
                      <w:bCs/>
                    </w:rPr>
                    <w:t>MEDIUM RISK</w:t>
                  </w:r>
                </w:p>
                <w:p w14:paraId="1E5E7208" w14:textId="77777777" w:rsidR="00275E10" w:rsidRPr="00585AF0" w:rsidRDefault="00275E10" w:rsidP="009671D6">
                  <w:pPr>
                    <w:tabs>
                      <w:tab w:val="left" w:pos="3210"/>
                    </w:tabs>
                    <w:rPr>
                      <w:rFonts w:cstheme="minorHAnsi"/>
                      <w:b/>
                    </w:rPr>
                  </w:pPr>
                  <w:r w:rsidRPr="00585AF0">
                    <w:rPr>
                      <w:rFonts w:cstheme="minorHAnsi"/>
                      <w:b/>
                    </w:rPr>
                    <w:t>(9-12)</w:t>
                  </w:r>
                </w:p>
              </w:tc>
              <w:tc>
                <w:tcPr>
                  <w:tcW w:w="283" w:type="dxa"/>
                  <w:shd w:val="clear" w:color="auto" w:fill="FFC000"/>
                </w:tcPr>
                <w:p w14:paraId="28495B66" w14:textId="77777777" w:rsidR="00275E10" w:rsidRPr="00585AF0" w:rsidRDefault="00275E10" w:rsidP="009671D6">
                  <w:pPr>
                    <w:tabs>
                      <w:tab w:val="left" w:pos="3210"/>
                    </w:tabs>
                    <w:rPr>
                      <w:rFonts w:cstheme="minorHAnsi"/>
                    </w:rPr>
                  </w:pPr>
                </w:p>
              </w:tc>
              <w:tc>
                <w:tcPr>
                  <w:tcW w:w="4820" w:type="dxa"/>
                </w:tcPr>
                <w:p w14:paraId="21441E44" w14:textId="77777777" w:rsidR="00275E10" w:rsidRPr="00585AF0" w:rsidRDefault="00275E10" w:rsidP="009671D6">
                  <w:pPr>
                    <w:tabs>
                      <w:tab w:val="left" w:pos="3210"/>
                    </w:tabs>
                    <w:rPr>
                      <w:rFonts w:cstheme="minorHAnsi"/>
                    </w:rPr>
                  </w:pPr>
                  <w:r w:rsidRPr="00585AF0">
                    <w:rPr>
                      <w:rFonts w:cstheme="minorHAnsi"/>
                    </w:rPr>
                    <w:t>Continue, but implement additional reasonably practicable controls where possible and monitor regularly</w:t>
                  </w:r>
                </w:p>
              </w:tc>
            </w:tr>
            <w:tr w:rsidR="00275E10" w:rsidRPr="00585AF0" w14:paraId="08912E6B" w14:textId="77777777" w:rsidTr="009671D6">
              <w:tc>
                <w:tcPr>
                  <w:tcW w:w="1555" w:type="dxa"/>
                </w:tcPr>
                <w:p w14:paraId="24006B53" w14:textId="77777777" w:rsidR="00275E10" w:rsidRPr="00585AF0" w:rsidRDefault="00275E10" w:rsidP="009671D6">
                  <w:pPr>
                    <w:rPr>
                      <w:rFonts w:cstheme="minorHAnsi"/>
                      <w:b/>
                      <w:bCs/>
                      <w:color w:val="000000"/>
                    </w:rPr>
                  </w:pPr>
                  <w:r w:rsidRPr="00585AF0">
                    <w:rPr>
                      <w:rFonts w:cstheme="minorHAnsi"/>
                      <w:b/>
                      <w:bCs/>
                    </w:rPr>
                    <w:t>HIGH RISK</w:t>
                  </w:r>
                </w:p>
                <w:p w14:paraId="3F2207F3" w14:textId="77777777" w:rsidR="00275E10" w:rsidRPr="00585AF0" w:rsidRDefault="00275E10" w:rsidP="009671D6">
                  <w:pPr>
                    <w:tabs>
                      <w:tab w:val="left" w:pos="3210"/>
                    </w:tabs>
                    <w:rPr>
                      <w:rFonts w:cstheme="minorHAnsi"/>
                    </w:rPr>
                  </w:pPr>
                  <w:r w:rsidRPr="00585AF0">
                    <w:rPr>
                      <w:rFonts w:cstheme="minorHAnsi"/>
                      <w:b/>
                      <w:bCs/>
                      <w:color w:val="000000"/>
                    </w:rPr>
                    <w:t>(15 - 25)</w:t>
                  </w:r>
                </w:p>
              </w:tc>
              <w:tc>
                <w:tcPr>
                  <w:tcW w:w="283" w:type="dxa"/>
                  <w:shd w:val="clear" w:color="auto" w:fill="FF0000"/>
                </w:tcPr>
                <w:p w14:paraId="1797C2FB" w14:textId="77777777" w:rsidR="00275E10" w:rsidRPr="00585AF0" w:rsidRDefault="00275E10" w:rsidP="009671D6">
                  <w:pPr>
                    <w:tabs>
                      <w:tab w:val="left" w:pos="3210"/>
                    </w:tabs>
                    <w:rPr>
                      <w:rFonts w:cstheme="minorHAnsi"/>
                    </w:rPr>
                  </w:pPr>
                </w:p>
              </w:tc>
              <w:tc>
                <w:tcPr>
                  <w:tcW w:w="4820" w:type="dxa"/>
                </w:tcPr>
                <w:p w14:paraId="341FD886" w14:textId="77777777" w:rsidR="00275E10" w:rsidRPr="00585AF0" w:rsidRDefault="00275E10" w:rsidP="009671D6">
                  <w:pPr>
                    <w:pStyle w:val="BodyText3"/>
                    <w:jc w:val="left"/>
                    <w:rPr>
                      <w:rFonts w:asciiTheme="minorHAnsi" w:hAnsiTheme="minorHAnsi" w:cstheme="minorHAnsi"/>
                      <w:sz w:val="20"/>
                    </w:rPr>
                  </w:pPr>
                  <w:r w:rsidRPr="00585AF0">
                    <w:rPr>
                      <w:rFonts w:asciiTheme="minorHAnsi" w:hAnsiTheme="minorHAnsi" w:cstheme="minorHAnsi"/>
                      <w:sz w:val="20"/>
                    </w:rPr>
                    <w:t>-STOP THE ACTIVITY-</w:t>
                  </w:r>
                </w:p>
                <w:p w14:paraId="44C24F24" w14:textId="77777777" w:rsidR="00275E10" w:rsidRPr="00585AF0" w:rsidRDefault="00275E10" w:rsidP="009671D6">
                  <w:pPr>
                    <w:pStyle w:val="BodyText3"/>
                    <w:jc w:val="left"/>
                    <w:rPr>
                      <w:rFonts w:asciiTheme="minorHAnsi" w:hAnsiTheme="minorHAnsi" w:cstheme="minorHAnsi"/>
                      <w:sz w:val="12"/>
                    </w:rPr>
                  </w:pPr>
                </w:p>
                <w:p w14:paraId="6D62F656" w14:textId="77777777" w:rsidR="00275E10" w:rsidRPr="00585AF0" w:rsidRDefault="00275E10" w:rsidP="009671D6">
                  <w:pPr>
                    <w:tabs>
                      <w:tab w:val="left" w:pos="3210"/>
                    </w:tabs>
                    <w:rPr>
                      <w:rFonts w:cstheme="minorHAnsi"/>
                    </w:rPr>
                  </w:pPr>
                  <w:r w:rsidRPr="00585AF0">
                    <w:rPr>
                      <w:rFonts w:cstheme="minorHAnsi"/>
                    </w:rPr>
                    <w:t>Identify new controls. Activity must not proceed until risks are reduced to a low or medium level</w:t>
                  </w:r>
                </w:p>
              </w:tc>
            </w:tr>
          </w:tbl>
          <w:p w14:paraId="44AE6502" w14:textId="77777777" w:rsidR="00275E10" w:rsidRPr="00585AF0" w:rsidRDefault="00275E10" w:rsidP="009671D6">
            <w:pPr>
              <w:pStyle w:val="Heading3"/>
              <w:spacing w:before="0" w:line="240" w:lineRule="auto"/>
              <w:rPr>
                <w:rFonts w:asciiTheme="minorHAnsi" w:eastAsiaTheme="minorEastAsia" w:hAnsiTheme="minorHAnsi" w:cstheme="minorHAnsi"/>
                <w:b/>
                <w:color w:val="000000" w:themeColor="text1"/>
                <w:sz w:val="20"/>
                <w:szCs w:val="20"/>
              </w:rPr>
            </w:pPr>
          </w:p>
        </w:tc>
        <w:tc>
          <w:tcPr>
            <w:tcW w:w="6946" w:type="dxa"/>
            <w:tcBorders>
              <w:top w:val="single" w:sz="4" w:space="0" w:color="auto"/>
            </w:tcBorders>
          </w:tcPr>
          <w:tbl>
            <w:tblPr>
              <w:tblStyle w:val="TableGrid"/>
              <w:tblpPr w:leftFromText="180" w:rightFromText="180" w:vertAnchor="page" w:horzAnchor="margin" w:tblpXSpec="center" w:tblpY="376"/>
              <w:tblOverlap w:val="never"/>
              <w:tblW w:w="0" w:type="auto"/>
              <w:tblLayout w:type="fixed"/>
              <w:tblLook w:val="04A0" w:firstRow="1" w:lastRow="0" w:firstColumn="1" w:lastColumn="0" w:noHBand="0" w:noVBand="1"/>
            </w:tblPr>
            <w:tblGrid>
              <w:gridCol w:w="1321"/>
              <w:gridCol w:w="492"/>
              <w:gridCol w:w="549"/>
              <w:gridCol w:w="767"/>
              <w:gridCol w:w="549"/>
              <w:gridCol w:w="549"/>
            </w:tblGrid>
            <w:tr w:rsidR="00275E10" w:rsidRPr="00585AF0" w14:paraId="180FF10B" w14:textId="77777777" w:rsidTr="009671D6">
              <w:trPr>
                <w:cantSplit/>
                <w:trHeight w:val="1266"/>
              </w:trPr>
              <w:tc>
                <w:tcPr>
                  <w:tcW w:w="1321" w:type="dxa"/>
                </w:tcPr>
                <w:p w14:paraId="7165E905" w14:textId="77777777" w:rsidR="00275E10" w:rsidRPr="00585AF0" w:rsidRDefault="00275E10" w:rsidP="009671D6">
                  <w:pPr>
                    <w:pStyle w:val="Heading4"/>
                    <w:spacing w:before="0"/>
                    <w:outlineLvl w:val="3"/>
                    <w:rPr>
                      <w:rFonts w:asciiTheme="minorHAnsi" w:eastAsiaTheme="minorEastAsia" w:hAnsiTheme="minorHAnsi" w:cstheme="minorHAnsi"/>
                      <w:b/>
                      <w:i w:val="0"/>
                      <w:iCs w:val="0"/>
                      <w:color w:val="000000" w:themeColor="text1"/>
                      <w:szCs w:val="20"/>
                    </w:rPr>
                  </w:pPr>
                </w:p>
              </w:tc>
              <w:tc>
                <w:tcPr>
                  <w:tcW w:w="492" w:type="dxa"/>
                  <w:textDirection w:val="btLr"/>
                </w:tcPr>
                <w:p w14:paraId="6DA96936" w14:textId="77777777" w:rsidR="00275E10" w:rsidRPr="00585AF0" w:rsidRDefault="00275E10" w:rsidP="009671D6">
                  <w:pPr>
                    <w:pStyle w:val="Heading4"/>
                    <w:spacing w:before="0"/>
                    <w:ind w:left="113" w:right="113"/>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Trivial</w:t>
                  </w:r>
                </w:p>
              </w:tc>
              <w:tc>
                <w:tcPr>
                  <w:tcW w:w="549" w:type="dxa"/>
                  <w:textDirection w:val="btLr"/>
                </w:tcPr>
                <w:p w14:paraId="17363B53" w14:textId="77777777" w:rsidR="00275E10" w:rsidRPr="00585AF0" w:rsidRDefault="00275E10" w:rsidP="009671D6">
                  <w:pPr>
                    <w:pStyle w:val="Heading4"/>
                    <w:spacing w:before="0"/>
                    <w:ind w:left="113" w:right="113"/>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Minor</w:t>
                  </w:r>
                </w:p>
              </w:tc>
              <w:tc>
                <w:tcPr>
                  <w:tcW w:w="767" w:type="dxa"/>
                  <w:textDirection w:val="btLr"/>
                </w:tcPr>
                <w:p w14:paraId="168E98A0" w14:textId="77777777" w:rsidR="00275E10" w:rsidRPr="00585AF0" w:rsidRDefault="00275E10" w:rsidP="009671D6">
                  <w:pPr>
                    <w:pStyle w:val="Heading4"/>
                    <w:spacing w:before="0"/>
                    <w:ind w:left="113" w:right="113"/>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Moderate</w:t>
                  </w:r>
                </w:p>
              </w:tc>
              <w:tc>
                <w:tcPr>
                  <w:tcW w:w="549" w:type="dxa"/>
                  <w:textDirection w:val="btLr"/>
                </w:tcPr>
                <w:p w14:paraId="7781F1D0" w14:textId="77777777" w:rsidR="00275E10" w:rsidRPr="00585AF0" w:rsidRDefault="00275E10" w:rsidP="009671D6">
                  <w:pPr>
                    <w:pStyle w:val="Heading4"/>
                    <w:spacing w:before="0"/>
                    <w:ind w:left="113" w:right="113"/>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Serious</w:t>
                  </w:r>
                </w:p>
              </w:tc>
              <w:tc>
                <w:tcPr>
                  <w:tcW w:w="549" w:type="dxa"/>
                  <w:textDirection w:val="btLr"/>
                </w:tcPr>
                <w:p w14:paraId="4F26A189" w14:textId="77777777" w:rsidR="00275E10" w:rsidRPr="00585AF0" w:rsidRDefault="00275E10" w:rsidP="009671D6">
                  <w:pPr>
                    <w:pStyle w:val="Heading4"/>
                    <w:spacing w:before="0"/>
                    <w:ind w:left="113" w:right="113"/>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Fatal</w:t>
                  </w:r>
                </w:p>
              </w:tc>
            </w:tr>
            <w:tr w:rsidR="00275E10" w:rsidRPr="00585AF0" w14:paraId="23FFBF4A" w14:textId="77777777" w:rsidTr="009671D6">
              <w:tc>
                <w:tcPr>
                  <w:tcW w:w="1321" w:type="dxa"/>
                </w:tcPr>
                <w:p w14:paraId="369EF888" w14:textId="77777777" w:rsidR="00275E10" w:rsidRPr="00585AF0" w:rsidRDefault="00275E10" w:rsidP="009671D6">
                  <w:pPr>
                    <w:pStyle w:val="Heading4"/>
                    <w:spacing w:before="0"/>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Remote</w:t>
                  </w:r>
                </w:p>
              </w:tc>
              <w:tc>
                <w:tcPr>
                  <w:tcW w:w="492" w:type="dxa"/>
                  <w:shd w:val="clear" w:color="auto" w:fill="92D050"/>
                  <w:vAlign w:val="center"/>
                </w:tcPr>
                <w:p w14:paraId="0BB14277"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1</w:t>
                  </w:r>
                </w:p>
              </w:tc>
              <w:tc>
                <w:tcPr>
                  <w:tcW w:w="549" w:type="dxa"/>
                  <w:shd w:val="clear" w:color="auto" w:fill="92D050"/>
                  <w:vAlign w:val="center"/>
                </w:tcPr>
                <w:p w14:paraId="2A4F8687"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2</w:t>
                  </w:r>
                </w:p>
              </w:tc>
              <w:tc>
                <w:tcPr>
                  <w:tcW w:w="767" w:type="dxa"/>
                  <w:shd w:val="clear" w:color="auto" w:fill="92D050"/>
                  <w:vAlign w:val="center"/>
                </w:tcPr>
                <w:p w14:paraId="47E8C4D4"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3</w:t>
                  </w:r>
                </w:p>
              </w:tc>
              <w:tc>
                <w:tcPr>
                  <w:tcW w:w="549" w:type="dxa"/>
                  <w:shd w:val="clear" w:color="auto" w:fill="92D050"/>
                  <w:vAlign w:val="center"/>
                </w:tcPr>
                <w:p w14:paraId="47D3E669"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4</w:t>
                  </w:r>
                </w:p>
              </w:tc>
              <w:tc>
                <w:tcPr>
                  <w:tcW w:w="549" w:type="dxa"/>
                  <w:shd w:val="clear" w:color="auto" w:fill="92D050"/>
                  <w:vAlign w:val="center"/>
                </w:tcPr>
                <w:p w14:paraId="273B2B7A"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5</w:t>
                  </w:r>
                </w:p>
              </w:tc>
            </w:tr>
            <w:tr w:rsidR="00275E10" w:rsidRPr="00585AF0" w14:paraId="0B7EC9B2" w14:textId="77777777" w:rsidTr="009671D6">
              <w:tc>
                <w:tcPr>
                  <w:tcW w:w="1321" w:type="dxa"/>
                </w:tcPr>
                <w:p w14:paraId="255A36CD" w14:textId="77777777" w:rsidR="00275E10" w:rsidRPr="00585AF0" w:rsidRDefault="00275E10" w:rsidP="009671D6">
                  <w:pPr>
                    <w:pStyle w:val="Heading4"/>
                    <w:spacing w:before="0"/>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Unlikely</w:t>
                  </w:r>
                </w:p>
              </w:tc>
              <w:tc>
                <w:tcPr>
                  <w:tcW w:w="492" w:type="dxa"/>
                  <w:shd w:val="clear" w:color="auto" w:fill="92D050"/>
                  <w:vAlign w:val="center"/>
                </w:tcPr>
                <w:p w14:paraId="10F523CD"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2</w:t>
                  </w:r>
                </w:p>
              </w:tc>
              <w:tc>
                <w:tcPr>
                  <w:tcW w:w="549" w:type="dxa"/>
                  <w:shd w:val="clear" w:color="auto" w:fill="92D050"/>
                  <w:vAlign w:val="center"/>
                </w:tcPr>
                <w:p w14:paraId="276B3455"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4</w:t>
                  </w:r>
                </w:p>
              </w:tc>
              <w:tc>
                <w:tcPr>
                  <w:tcW w:w="767" w:type="dxa"/>
                  <w:shd w:val="clear" w:color="auto" w:fill="92D050"/>
                  <w:vAlign w:val="center"/>
                </w:tcPr>
                <w:p w14:paraId="56C377F2"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6</w:t>
                  </w:r>
                </w:p>
              </w:tc>
              <w:tc>
                <w:tcPr>
                  <w:tcW w:w="549" w:type="dxa"/>
                  <w:shd w:val="clear" w:color="auto" w:fill="92D050"/>
                  <w:vAlign w:val="center"/>
                </w:tcPr>
                <w:p w14:paraId="23DD5B4D"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8</w:t>
                  </w:r>
                </w:p>
              </w:tc>
              <w:tc>
                <w:tcPr>
                  <w:tcW w:w="549" w:type="dxa"/>
                  <w:shd w:val="clear" w:color="auto" w:fill="FFC000"/>
                  <w:vAlign w:val="center"/>
                </w:tcPr>
                <w:p w14:paraId="7E047162"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10</w:t>
                  </w:r>
                </w:p>
              </w:tc>
            </w:tr>
            <w:tr w:rsidR="00275E10" w:rsidRPr="00585AF0" w14:paraId="36362B3C" w14:textId="77777777" w:rsidTr="009671D6">
              <w:tc>
                <w:tcPr>
                  <w:tcW w:w="1321" w:type="dxa"/>
                </w:tcPr>
                <w:p w14:paraId="1A0C6657" w14:textId="77777777" w:rsidR="00275E10" w:rsidRPr="00585AF0" w:rsidRDefault="00275E10" w:rsidP="009671D6">
                  <w:pPr>
                    <w:pStyle w:val="Heading4"/>
                    <w:spacing w:before="0"/>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Possible</w:t>
                  </w:r>
                </w:p>
              </w:tc>
              <w:tc>
                <w:tcPr>
                  <w:tcW w:w="492" w:type="dxa"/>
                  <w:shd w:val="clear" w:color="auto" w:fill="92D050"/>
                  <w:vAlign w:val="center"/>
                </w:tcPr>
                <w:p w14:paraId="68BEE5AE"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3</w:t>
                  </w:r>
                </w:p>
              </w:tc>
              <w:tc>
                <w:tcPr>
                  <w:tcW w:w="549" w:type="dxa"/>
                  <w:shd w:val="clear" w:color="auto" w:fill="92D050"/>
                  <w:vAlign w:val="center"/>
                </w:tcPr>
                <w:p w14:paraId="7E7E2863"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6</w:t>
                  </w:r>
                </w:p>
              </w:tc>
              <w:tc>
                <w:tcPr>
                  <w:tcW w:w="767" w:type="dxa"/>
                  <w:shd w:val="clear" w:color="auto" w:fill="92D050"/>
                  <w:vAlign w:val="center"/>
                </w:tcPr>
                <w:p w14:paraId="48E0588C"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9</w:t>
                  </w:r>
                </w:p>
              </w:tc>
              <w:tc>
                <w:tcPr>
                  <w:tcW w:w="549" w:type="dxa"/>
                  <w:shd w:val="clear" w:color="auto" w:fill="FFC000"/>
                  <w:vAlign w:val="center"/>
                </w:tcPr>
                <w:p w14:paraId="61B1D2FE"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12</w:t>
                  </w:r>
                </w:p>
              </w:tc>
              <w:tc>
                <w:tcPr>
                  <w:tcW w:w="549" w:type="dxa"/>
                  <w:shd w:val="clear" w:color="auto" w:fill="FF0000"/>
                  <w:vAlign w:val="center"/>
                </w:tcPr>
                <w:p w14:paraId="7DF835D5"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15</w:t>
                  </w:r>
                </w:p>
              </w:tc>
            </w:tr>
            <w:tr w:rsidR="00275E10" w:rsidRPr="00585AF0" w14:paraId="5F9E682A" w14:textId="77777777" w:rsidTr="009671D6">
              <w:tc>
                <w:tcPr>
                  <w:tcW w:w="1321" w:type="dxa"/>
                </w:tcPr>
                <w:p w14:paraId="57256434" w14:textId="77777777" w:rsidR="00275E10" w:rsidRPr="00585AF0" w:rsidRDefault="00275E10" w:rsidP="009671D6">
                  <w:pPr>
                    <w:pStyle w:val="Heading4"/>
                    <w:spacing w:before="0"/>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Likely</w:t>
                  </w:r>
                </w:p>
              </w:tc>
              <w:tc>
                <w:tcPr>
                  <w:tcW w:w="492" w:type="dxa"/>
                  <w:shd w:val="clear" w:color="auto" w:fill="92D050"/>
                  <w:vAlign w:val="center"/>
                </w:tcPr>
                <w:p w14:paraId="5081FCB3"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4</w:t>
                  </w:r>
                </w:p>
              </w:tc>
              <w:tc>
                <w:tcPr>
                  <w:tcW w:w="549" w:type="dxa"/>
                  <w:shd w:val="clear" w:color="auto" w:fill="92D050"/>
                  <w:vAlign w:val="center"/>
                </w:tcPr>
                <w:p w14:paraId="25C848C1"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8</w:t>
                  </w:r>
                </w:p>
              </w:tc>
              <w:tc>
                <w:tcPr>
                  <w:tcW w:w="767" w:type="dxa"/>
                  <w:shd w:val="clear" w:color="auto" w:fill="FFC000"/>
                  <w:vAlign w:val="center"/>
                </w:tcPr>
                <w:p w14:paraId="0F9BD2E8"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shd w:val="clear" w:color="auto" w:fill="FFC000"/>
                    </w:rPr>
                    <w:t>12</w:t>
                  </w:r>
                </w:p>
              </w:tc>
              <w:tc>
                <w:tcPr>
                  <w:tcW w:w="549" w:type="dxa"/>
                  <w:shd w:val="clear" w:color="auto" w:fill="FF0000"/>
                  <w:vAlign w:val="center"/>
                </w:tcPr>
                <w:p w14:paraId="67F6C9FF"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16</w:t>
                  </w:r>
                </w:p>
              </w:tc>
              <w:tc>
                <w:tcPr>
                  <w:tcW w:w="549" w:type="dxa"/>
                  <w:shd w:val="clear" w:color="auto" w:fill="FF0000"/>
                  <w:vAlign w:val="center"/>
                </w:tcPr>
                <w:p w14:paraId="01B032ED"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20</w:t>
                  </w:r>
                </w:p>
              </w:tc>
            </w:tr>
            <w:tr w:rsidR="00275E10" w:rsidRPr="00585AF0" w14:paraId="09DC892E" w14:textId="77777777" w:rsidTr="009671D6">
              <w:tc>
                <w:tcPr>
                  <w:tcW w:w="1321" w:type="dxa"/>
                </w:tcPr>
                <w:p w14:paraId="5B0F0AB2" w14:textId="77777777" w:rsidR="00275E10" w:rsidRPr="00585AF0" w:rsidRDefault="00275E10" w:rsidP="009671D6">
                  <w:pPr>
                    <w:pStyle w:val="Heading4"/>
                    <w:spacing w:before="0"/>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Very Likely</w:t>
                  </w:r>
                </w:p>
              </w:tc>
              <w:tc>
                <w:tcPr>
                  <w:tcW w:w="492" w:type="dxa"/>
                  <w:shd w:val="clear" w:color="auto" w:fill="92D050"/>
                  <w:vAlign w:val="center"/>
                </w:tcPr>
                <w:p w14:paraId="6B1A2DAC"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5</w:t>
                  </w:r>
                </w:p>
              </w:tc>
              <w:tc>
                <w:tcPr>
                  <w:tcW w:w="549" w:type="dxa"/>
                  <w:shd w:val="clear" w:color="auto" w:fill="FFC000"/>
                  <w:vAlign w:val="center"/>
                </w:tcPr>
                <w:p w14:paraId="6657059C"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10</w:t>
                  </w:r>
                </w:p>
              </w:tc>
              <w:tc>
                <w:tcPr>
                  <w:tcW w:w="767" w:type="dxa"/>
                  <w:shd w:val="clear" w:color="auto" w:fill="FF0000"/>
                  <w:vAlign w:val="center"/>
                </w:tcPr>
                <w:p w14:paraId="337F21B1"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15</w:t>
                  </w:r>
                </w:p>
              </w:tc>
              <w:tc>
                <w:tcPr>
                  <w:tcW w:w="549" w:type="dxa"/>
                  <w:shd w:val="clear" w:color="auto" w:fill="FF0000"/>
                  <w:vAlign w:val="center"/>
                </w:tcPr>
                <w:p w14:paraId="2F3C4BFC"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20</w:t>
                  </w:r>
                </w:p>
              </w:tc>
              <w:tc>
                <w:tcPr>
                  <w:tcW w:w="549" w:type="dxa"/>
                  <w:shd w:val="clear" w:color="auto" w:fill="FF0000"/>
                  <w:vAlign w:val="center"/>
                </w:tcPr>
                <w:p w14:paraId="373BBD5E" w14:textId="77777777" w:rsidR="00275E10" w:rsidRPr="00585AF0" w:rsidRDefault="00275E10" w:rsidP="009671D6">
                  <w:pPr>
                    <w:pStyle w:val="Heading4"/>
                    <w:spacing w:before="0"/>
                    <w:jc w:val="center"/>
                    <w:outlineLvl w:val="3"/>
                    <w:rPr>
                      <w:rFonts w:asciiTheme="minorHAnsi" w:eastAsiaTheme="minorEastAsia" w:hAnsiTheme="minorHAnsi" w:cstheme="minorHAnsi"/>
                      <w:b/>
                      <w:i w:val="0"/>
                      <w:iCs w:val="0"/>
                      <w:color w:val="000000" w:themeColor="text1"/>
                      <w:szCs w:val="20"/>
                    </w:rPr>
                  </w:pPr>
                  <w:r w:rsidRPr="00585AF0">
                    <w:rPr>
                      <w:rFonts w:asciiTheme="minorHAnsi" w:eastAsiaTheme="minorEastAsia" w:hAnsiTheme="minorHAnsi" w:cstheme="minorHAnsi"/>
                      <w:b/>
                      <w:i w:val="0"/>
                      <w:iCs w:val="0"/>
                      <w:color w:val="000000" w:themeColor="text1"/>
                      <w:szCs w:val="20"/>
                    </w:rPr>
                    <w:t>25</w:t>
                  </w:r>
                </w:p>
              </w:tc>
            </w:tr>
          </w:tbl>
          <w:p w14:paraId="6C876EDE" w14:textId="77777777" w:rsidR="00275E10" w:rsidRPr="00585AF0" w:rsidRDefault="00275E10" w:rsidP="009671D6">
            <w:pPr>
              <w:pStyle w:val="Heading4"/>
              <w:spacing w:before="0" w:line="240" w:lineRule="auto"/>
              <w:rPr>
                <w:rFonts w:asciiTheme="minorHAnsi" w:eastAsiaTheme="minorEastAsia" w:hAnsiTheme="minorHAnsi" w:cstheme="minorHAnsi"/>
                <w:b/>
                <w:i w:val="0"/>
                <w:iCs w:val="0"/>
                <w:color w:val="000000" w:themeColor="text1"/>
                <w:sz w:val="20"/>
                <w:szCs w:val="20"/>
              </w:rPr>
            </w:pPr>
          </w:p>
        </w:tc>
      </w:tr>
    </w:tbl>
    <w:p w14:paraId="21629FF2" w14:textId="4E31E7D7" w:rsidR="00925143" w:rsidRPr="00585AF0" w:rsidRDefault="00925143" w:rsidP="00925143">
      <w:pPr>
        <w:tabs>
          <w:tab w:val="left" w:pos="3210"/>
        </w:tabs>
        <w:rPr>
          <w:rFonts w:eastAsiaTheme="minorEastAsia" w:cstheme="minorHAnsi"/>
          <w:color w:val="32363A"/>
          <w:sz w:val="24"/>
          <w:szCs w:val="24"/>
        </w:rPr>
      </w:pPr>
      <w:r w:rsidRPr="00585AF0">
        <w:rPr>
          <w:rFonts w:eastAsiaTheme="minorEastAsia" w:cstheme="minorHAnsi"/>
          <w:color w:val="32363A"/>
          <w:sz w:val="24"/>
          <w:szCs w:val="24"/>
        </w:rPr>
        <w:t xml:space="preserve">In the </w:t>
      </w:r>
      <w:proofErr w:type="gramStart"/>
      <w:r w:rsidRPr="00585AF0">
        <w:rPr>
          <w:rFonts w:eastAsiaTheme="minorEastAsia" w:cstheme="minorHAnsi"/>
          <w:color w:val="32363A"/>
          <w:sz w:val="24"/>
          <w:szCs w:val="24"/>
        </w:rPr>
        <w:t>table</w:t>
      </w:r>
      <w:proofErr w:type="gramEnd"/>
      <w:r w:rsidRPr="00585AF0">
        <w:rPr>
          <w:rFonts w:eastAsiaTheme="minorEastAsia" w:cstheme="minorHAnsi"/>
          <w:color w:val="32363A"/>
          <w:sz w:val="24"/>
          <w:szCs w:val="24"/>
        </w:rPr>
        <w:t xml:space="preserve"> please list all risks associated with your research related activity. You should detail the risk, who could be affected (researcher, participant </w:t>
      </w:r>
      <w:proofErr w:type="spellStart"/>
      <w:r w:rsidRPr="00585AF0">
        <w:rPr>
          <w:rFonts w:eastAsiaTheme="minorEastAsia" w:cstheme="minorHAnsi"/>
          <w:color w:val="32363A"/>
          <w:sz w:val="24"/>
          <w:szCs w:val="24"/>
        </w:rPr>
        <w:t>etc</w:t>
      </w:r>
      <w:proofErr w:type="spellEnd"/>
      <w:r w:rsidRPr="00585AF0">
        <w:rPr>
          <w:rFonts w:eastAsiaTheme="minorEastAsia" w:cstheme="minorHAnsi"/>
          <w:color w:val="32363A"/>
          <w:sz w:val="24"/>
          <w:szCs w:val="24"/>
        </w:rPr>
        <w:t>) and how you will mitigate it. Finally using the guidance please provide a risk score.</w:t>
      </w:r>
    </w:p>
    <w:sectPr w:rsidR="00925143" w:rsidRPr="00585AF0">
      <w:head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9695" w14:textId="77777777" w:rsidR="006943EA" w:rsidRDefault="006943EA" w:rsidP="002C2BCA">
      <w:pPr>
        <w:spacing w:after="0" w:line="240" w:lineRule="auto"/>
      </w:pPr>
      <w:r>
        <w:separator/>
      </w:r>
    </w:p>
  </w:endnote>
  <w:endnote w:type="continuationSeparator" w:id="0">
    <w:p w14:paraId="27E1093E" w14:textId="77777777" w:rsidR="006943EA" w:rsidRDefault="006943EA" w:rsidP="002C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A3011" w14:textId="77777777" w:rsidR="006943EA" w:rsidRDefault="006943EA" w:rsidP="002C2BCA">
      <w:pPr>
        <w:spacing w:after="0" w:line="240" w:lineRule="auto"/>
      </w:pPr>
      <w:r>
        <w:separator/>
      </w:r>
    </w:p>
  </w:footnote>
  <w:footnote w:type="continuationSeparator" w:id="0">
    <w:p w14:paraId="6C187294" w14:textId="77777777" w:rsidR="006943EA" w:rsidRDefault="006943EA" w:rsidP="002C2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877C" w14:textId="14F2D5AC" w:rsidR="002C2BCA" w:rsidRDefault="002C2BCA" w:rsidP="002C2BCA">
    <w:pPr>
      <w:pStyle w:val="Header"/>
      <w:jc w:val="right"/>
    </w:pPr>
    <w:r>
      <w:rPr>
        <w:noProof/>
      </w:rPr>
      <w:drawing>
        <wp:inline distT="0" distB="0" distL="0" distR="0" wp14:anchorId="591B9CC7" wp14:editId="52B7FD96">
          <wp:extent cx="1852275" cy="451399"/>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80130" cy="458187"/>
                  </a:xfrm>
                  <a:prstGeom prst="rect">
                    <a:avLst/>
                  </a:prstGeom>
                </pic:spPr>
              </pic:pic>
            </a:graphicData>
          </a:graphic>
        </wp:inline>
      </w:drawing>
    </w:r>
  </w:p>
  <w:p w14:paraId="3AD4C9E4" w14:textId="77777777" w:rsidR="002C2BCA" w:rsidRDefault="002C2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B309D"/>
    <w:multiLevelType w:val="hybridMultilevel"/>
    <w:tmpl w:val="59D84C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3FDF1280"/>
    <w:multiLevelType w:val="hybridMultilevel"/>
    <w:tmpl w:val="FB325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4F3C92"/>
    <w:multiLevelType w:val="hybridMultilevel"/>
    <w:tmpl w:val="B978A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C9459D"/>
    <w:multiLevelType w:val="hybridMultilevel"/>
    <w:tmpl w:val="BBDEE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FB46DE"/>
    <w:multiLevelType w:val="hybridMultilevel"/>
    <w:tmpl w:val="D16A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EB5F03"/>
    <w:multiLevelType w:val="hybridMultilevel"/>
    <w:tmpl w:val="76BC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1AD3E5"/>
    <w:multiLevelType w:val="hybridMultilevel"/>
    <w:tmpl w:val="A238C9D8"/>
    <w:lvl w:ilvl="0" w:tplc="141E3C38">
      <w:start w:val="1"/>
      <w:numFmt w:val="bullet"/>
      <w:lvlText w:val=""/>
      <w:lvlJc w:val="left"/>
      <w:pPr>
        <w:ind w:left="720" w:hanging="360"/>
      </w:pPr>
      <w:rPr>
        <w:rFonts w:ascii="Symbol" w:hAnsi="Symbol" w:hint="default"/>
      </w:rPr>
    </w:lvl>
    <w:lvl w:ilvl="1" w:tplc="BDC22FB8">
      <w:start w:val="1"/>
      <w:numFmt w:val="bullet"/>
      <w:lvlText w:val="o"/>
      <w:lvlJc w:val="left"/>
      <w:pPr>
        <w:ind w:left="1440" w:hanging="360"/>
      </w:pPr>
      <w:rPr>
        <w:rFonts w:ascii="Courier New" w:hAnsi="Courier New" w:hint="default"/>
      </w:rPr>
    </w:lvl>
    <w:lvl w:ilvl="2" w:tplc="EE745B52">
      <w:start w:val="1"/>
      <w:numFmt w:val="bullet"/>
      <w:lvlText w:val=""/>
      <w:lvlJc w:val="left"/>
      <w:pPr>
        <w:ind w:left="2160" w:hanging="360"/>
      </w:pPr>
      <w:rPr>
        <w:rFonts w:ascii="Wingdings" w:hAnsi="Wingdings" w:hint="default"/>
      </w:rPr>
    </w:lvl>
    <w:lvl w:ilvl="3" w:tplc="B4F0EE50">
      <w:start w:val="1"/>
      <w:numFmt w:val="bullet"/>
      <w:lvlText w:val=""/>
      <w:lvlJc w:val="left"/>
      <w:pPr>
        <w:ind w:left="2880" w:hanging="360"/>
      </w:pPr>
      <w:rPr>
        <w:rFonts w:ascii="Symbol" w:hAnsi="Symbol" w:hint="default"/>
      </w:rPr>
    </w:lvl>
    <w:lvl w:ilvl="4" w:tplc="3CB087DC">
      <w:start w:val="1"/>
      <w:numFmt w:val="bullet"/>
      <w:lvlText w:val="o"/>
      <w:lvlJc w:val="left"/>
      <w:pPr>
        <w:ind w:left="3600" w:hanging="360"/>
      </w:pPr>
      <w:rPr>
        <w:rFonts w:ascii="Courier New" w:hAnsi="Courier New" w:hint="default"/>
      </w:rPr>
    </w:lvl>
    <w:lvl w:ilvl="5" w:tplc="62A86738">
      <w:start w:val="1"/>
      <w:numFmt w:val="bullet"/>
      <w:lvlText w:val=""/>
      <w:lvlJc w:val="left"/>
      <w:pPr>
        <w:ind w:left="4320" w:hanging="360"/>
      </w:pPr>
      <w:rPr>
        <w:rFonts w:ascii="Wingdings" w:hAnsi="Wingdings" w:hint="default"/>
      </w:rPr>
    </w:lvl>
    <w:lvl w:ilvl="6" w:tplc="670CC3E6">
      <w:start w:val="1"/>
      <w:numFmt w:val="bullet"/>
      <w:lvlText w:val=""/>
      <w:lvlJc w:val="left"/>
      <w:pPr>
        <w:ind w:left="5040" w:hanging="360"/>
      </w:pPr>
      <w:rPr>
        <w:rFonts w:ascii="Symbol" w:hAnsi="Symbol" w:hint="default"/>
      </w:rPr>
    </w:lvl>
    <w:lvl w:ilvl="7" w:tplc="F2A671A8">
      <w:start w:val="1"/>
      <w:numFmt w:val="bullet"/>
      <w:lvlText w:val="o"/>
      <w:lvlJc w:val="left"/>
      <w:pPr>
        <w:ind w:left="5760" w:hanging="360"/>
      </w:pPr>
      <w:rPr>
        <w:rFonts w:ascii="Courier New" w:hAnsi="Courier New" w:hint="default"/>
      </w:rPr>
    </w:lvl>
    <w:lvl w:ilvl="8" w:tplc="C884FA30">
      <w:start w:val="1"/>
      <w:numFmt w:val="bullet"/>
      <w:lvlText w:val=""/>
      <w:lvlJc w:val="left"/>
      <w:pPr>
        <w:ind w:left="6480" w:hanging="360"/>
      </w:pPr>
      <w:rPr>
        <w:rFonts w:ascii="Wingdings" w:hAnsi="Wingdings" w:hint="default"/>
      </w:rPr>
    </w:lvl>
  </w:abstractNum>
  <w:abstractNum w:abstractNumId="7" w15:restartNumberingAfterBreak="0">
    <w:nsid w:val="6B9D2E08"/>
    <w:multiLevelType w:val="hybridMultilevel"/>
    <w:tmpl w:val="3BE64D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70AD5AFE"/>
    <w:multiLevelType w:val="hybridMultilevel"/>
    <w:tmpl w:val="FC4802C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0"/>
  </w:num>
  <w:num w:numId="6">
    <w:abstractNumId w:val="0"/>
  </w:num>
  <w:num w:numId="7">
    <w:abstractNumId w:val="4"/>
  </w:num>
  <w:num w:numId="8">
    <w:abstractNumId w:val="5"/>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976618"/>
    <w:rsid w:val="000358F2"/>
    <w:rsid w:val="000F7EFC"/>
    <w:rsid w:val="0010213C"/>
    <w:rsid w:val="00142C94"/>
    <w:rsid w:val="00154483"/>
    <w:rsid w:val="001545F0"/>
    <w:rsid w:val="001A3447"/>
    <w:rsid w:val="001A575D"/>
    <w:rsid w:val="001A7F28"/>
    <w:rsid w:val="001C2883"/>
    <w:rsid w:val="00213C77"/>
    <w:rsid w:val="0023306D"/>
    <w:rsid w:val="002615C0"/>
    <w:rsid w:val="00275E10"/>
    <w:rsid w:val="002C2BCA"/>
    <w:rsid w:val="002E4512"/>
    <w:rsid w:val="0039497C"/>
    <w:rsid w:val="00420207"/>
    <w:rsid w:val="004408C9"/>
    <w:rsid w:val="00464144"/>
    <w:rsid w:val="00470359"/>
    <w:rsid w:val="004C1AB9"/>
    <w:rsid w:val="005039DE"/>
    <w:rsid w:val="00585AF0"/>
    <w:rsid w:val="00586761"/>
    <w:rsid w:val="00587106"/>
    <w:rsid w:val="00592505"/>
    <w:rsid w:val="006608AA"/>
    <w:rsid w:val="006943EA"/>
    <w:rsid w:val="006D1D67"/>
    <w:rsid w:val="00781013"/>
    <w:rsid w:val="007E4933"/>
    <w:rsid w:val="00806166"/>
    <w:rsid w:val="0085748A"/>
    <w:rsid w:val="009207D8"/>
    <w:rsid w:val="00925143"/>
    <w:rsid w:val="00925149"/>
    <w:rsid w:val="00A03BF9"/>
    <w:rsid w:val="00A27E7A"/>
    <w:rsid w:val="00A4421B"/>
    <w:rsid w:val="00A7704F"/>
    <w:rsid w:val="00B162A4"/>
    <w:rsid w:val="00BA2F37"/>
    <w:rsid w:val="00BB5CFA"/>
    <w:rsid w:val="00BC76D6"/>
    <w:rsid w:val="00BF0ACE"/>
    <w:rsid w:val="00CA7123"/>
    <w:rsid w:val="00CB5AE1"/>
    <w:rsid w:val="00D61E48"/>
    <w:rsid w:val="00D65BF9"/>
    <w:rsid w:val="00DC4F8C"/>
    <w:rsid w:val="00E50503"/>
    <w:rsid w:val="00EA0E81"/>
    <w:rsid w:val="00F01501"/>
    <w:rsid w:val="00F10687"/>
    <w:rsid w:val="00FA0F89"/>
    <w:rsid w:val="00FE296F"/>
    <w:rsid w:val="00FF6EB6"/>
    <w:rsid w:val="03F2FDBC"/>
    <w:rsid w:val="04DED329"/>
    <w:rsid w:val="058ECE1D"/>
    <w:rsid w:val="180E2501"/>
    <w:rsid w:val="1C02F894"/>
    <w:rsid w:val="29CD5109"/>
    <w:rsid w:val="2AFD07DE"/>
    <w:rsid w:val="2B4FF90D"/>
    <w:rsid w:val="2D04F1CB"/>
    <w:rsid w:val="3C730827"/>
    <w:rsid w:val="47843B76"/>
    <w:rsid w:val="4ED6C3EA"/>
    <w:rsid w:val="4FAF91DC"/>
    <w:rsid w:val="5469DAA2"/>
    <w:rsid w:val="54B9282C"/>
    <w:rsid w:val="561ED360"/>
    <w:rsid w:val="59567422"/>
    <w:rsid w:val="5C225914"/>
    <w:rsid w:val="5FC5B5A6"/>
    <w:rsid w:val="64A422DD"/>
    <w:rsid w:val="65F18C48"/>
    <w:rsid w:val="67FB545B"/>
    <w:rsid w:val="7725B58A"/>
    <w:rsid w:val="77AD4588"/>
    <w:rsid w:val="78A85D8E"/>
    <w:rsid w:val="7D83BC37"/>
    <w:rsid w:val="7E976618"/>
    <w:rsid w:val="7F1F8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76618"/>
  <w15:chartTrackingRefBased/>
  <w15:docId w15:val="{8EAD126F-68BD-4C97-BEBA-15FF574B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odyText2">
    <w:name w:val="Body Text 2"/>
    <w:basedOn w:val="Normal"/>
    <w:link w:val="BodyText2Char"/>
    <w:rsid w:val="000358F2"/>
    <w:pPr>
      <w:autoSpaceDE w:val="0"/>
      <w:autoSpaceDN w:val="0"/>
      <w:adjustRightInd w:val="0"/>
      <w:spacing w:after="0" w:line="240" w:lineRule="auto"/>
      <w:jc w:val="center"/>
    </w:pPr>
    <w:rPr>
      <w:rFonts w:ascii="Times New Roman" w:eastAsia="Times New Roman" w:hAnsi="Times New Roman" w:cs="Times New Roman"/>
      <w:color w:val="000000"/>
      <w:sz w:val="18"/>
      <w:lang w:val="en-GB"/>
    </w:rPr>
  </w:style>
  <w:style w:type="character" w:customStyle="1" w:styleId="BodyText2Char">
    <w:name w:val="Body Text 2 Char"/>
    <w:basedOn w:val="DefaultParagraphFont"/>
    <w:link w:val="BodyText2"/>
    <w:rsid w:val="000358F2"/>
    <w:rPr>
      <w:rFonts w:ascii="Times New Roman" w:eastAsia="Times New Roman" w:hAnsi="Times New Roman" w:cs="Times New Roman"/>
      <w:color w:val="000000"/>
      <w:sz w:val="18"/>
      <w:lang w:val="en-GB"/>
    </w:rPr>
  </w:style>
  <w:style w:type="paragraph" w:styleId="BodyText3">
    <w:name w:val="Body Text 3"/>
    <w:basedOn w:val="Normal"/>
    <w:link w:val="BodyText3Char"/>
    <w:rsid w:val="000358F2"/>
    <w:pPr>
      <w:autoSpaceDE w:val="0"/>
      <w:autoSpaceDN w:val="0"/>
      <w:adjustRightInd w:val="0"/>
      <w:spacing w:after="0" w:line="240" w:lineRule="auto"/>
      <w:jc w:val="center"/>
    </w:pPr>
    <w:rPr>
      <w:rFonts w:ascii="Times New Roman" w:eastAsia="Times New Roman" w:hAnsi="Times New Roman" w:cs="Times New Roman"/>
      <w:b/>
      <w:bCs/>
      <w:color w:val="000000"/>
      <w:sz w:val="18"/>
      <w:lang w:val="en-GB"/>
    </w:rPr>
  </w:style>
  <w:style w:type="character" w:customStyle="1" w:styleId="BodyText3Char">
    <w:name w:val="Body Text 3 Char"/>
    <w:basedOn w:val="DefaultParagraphFont"/>
    <w:link w:val="BodyText3"/>
    <w:rsid w:val="000358F2"/>
    <w:rPr>
      <w:rFonts w:ascii="Times New Roman" w:eastAsia="Times New Roman" w:hAnsi="Times New Roman" w:cs="Times New Roman"/>
      <w:b/>
      <w:bCs/>
      <w:color w:val="000000"/>
      <w:sz w:val="18"/>
      <w:lang w:val="en-GB"/>
    </w:rPr>
  </w:style>
  <w:style w:type="character" w:styleId="UnresolvedMention">
    <w:name w:val="Unresolved Mention"/>
    <w:basedOn w:val="DefaultParagraphFont"/>
    <w:uiPriority w:val="99"/>
    <w:semiHidden/>
    <w:unhideWhenUsed/>
    <w:rsid w:val="00925143"/>
    <w:rPr>
      <w:color w:val="605E5C"/>
      <w:shd w:val="clear" w:color="auto" w:fill="E1DFDD"/>
    </w:rPr>
  </w:style>
  <w:style w:type="character" w:customStyle="1" w:styleId="Heading1Char">
    <w:name w:val="Heading 1 Char"/>
    <w:basedOn w:val="DefaultParagraphFont"/>
    <w:link w:val="Heading1"/>
    <w:uiPriority w:val="9"/>
    <w:rsid w:val="004703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C2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CA"/>
  </w:style>
  <w:style w:type="paragraph" w:styleId="Footer">
    <w:name w:val="footer"/>
    <w:basedOn w:val="Normal"/>
    <w:link w:val="FooterChar"/>
    <w:uiPriority w:val="99"/>
    <w:unhideWhenUsed/>
    <w:rsid w:val="002C2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CA"/>
  </w:style>
  <w:style w:type="paragraph" w:styleId="Title">
    <w:name w:val="Title"/>
    <w:basedOn w:val="Normal"/>
    <w:link w:val="TitleChar"/>
    <w:qFormat/>
    <w:rsid w:val="00585AF0"/>
    <w:pPr>
      <w:autoSpaceDE w:val="0"/>
      <w:autoSpaceDN w:val="0"/>
      <w:adjustRightInd w:val="0"/>
      <w:spacing w:after="0" w:line="240" w:lineRule="auto"/>
      <w:ind w:left="-23"/>
      <w:jc w:val="center"/>
    </w:pPr>
    <w:rPr>
      <w:rFonts w:ascii="Times New Roman" w:eastAsia="Times New Roman" w:hAnsi="Times New Roman" w:cs="Times New Roman"/>
      <w:b/>
      <w:bCs/>
      <w:color w:val="000000"/>
      <w:sz w:val="24"/>
      <w:szCs w:val="20"/>
      <w:u w:val="single"/>
      <w:lang w:val="en-GB"/>
    </w:rPr>
  </w:style>
  <w:style w:type="character" w:customStyle="1" w:styleId="TitleChar">
    <w:name w:val="Title Char"/>
    <w:basedOn w:val="DefaultParagraphFont"/>
    <w:link w:val="Title"/>
    <w:rsid w:val="00585AF0"/>
    <w:rPr>
      <w:rFonts w:ascii="Times New Roman" w:eastAsia="Times New Roman" w:hAnsi="Times New Roman" w:cs="Times New Roman"/>
      <w:b/>
      <w:bCs/>
      <w:color w:val="000000"/>
      <w:sz w:val="24"/>
      <w:szCs w:val="20"/>
      <w:u w:val="single"/>
      <w:lang w:val="en-GB"/>
    </w:rPr>
  </w:style>
  <w:style w:type="character" w:styleId="CommentReference">
    <w:name w:val="annotation reference"/>
    <w:basedOn w:val="DefaultParagraphFont"/>
    <w:uiPriority w:val="99"/>
    <w:semiHidden/>
    <w:unhideWhenUsed/>
    <w:rsid w:val="006D1D67"/>
    <w:rPr>
      <w:sz w:val="16"/>
      <w:szCs w:val="16"/>
    </w:rPr>
  </w:style>
  <w:style w:type="paragraph" w:styleId="CommentText">
    <w:name w:val="annotation text"/>
    <w:basedOn w:val="Normal"/>
    <w:link w:val="CommentTextChar"/>
    <w:uiPriority w:val="99"/>
    <w:semiHidden/>
    <w:unhideWhenUsed/>
    <w:rsid w:val="006D1D67"/>
    <w:pPr>
      <w:spacing w:line="240" w:lineRule="auto"/>
    </w:pPr>
    <w:rPr>
      <w:sz w:val="20"/>
      <w:szCs w:val="20"/>
    </w:rPr>
  </w:style>
  <w:style w:type="character" w:customStyle="1" w:styleId="CommentTextChar">
    <w:name w:val="Comment Text Char"/>
    <w:basedOn w:val="DefaultParagraphFont"/>
    <w:link w:val="CommentText"/>
    <w:uiPriority w:val="99"/>
    <w:semiHidden/>
    <w:rsid w:val="006D1D67"/>
    <w:rPr>
      <w:sz w:val="20"/>
      <w:szCs w:val="20"/>
    </w:rPr>
  </w:style>
  <w:style w:type="paragraph" w:styleId="CommentSubject">
    <w:name w:val="annotation subject"/>
    <w:basedOn w:val="CommentText"/>
    <w:next w:val="CommentText"/>
    <w:link w:val="CommentSubjectChar"/>
    <w:uiPriority w:val="99"/>
    <w:semiHidden/>
    <w:unhideWhenUsed/>
    <w:rsid w:val="006D1D67"/>
    <w:rPr>
      <w:b/>
      <w:bCs/>
    </w:rPr>
  </w:style>
  <w:style w:type="character" w:customStyle="1" w:styleId="CommentSubjectChar">
    <w:name w:val="Comment Subject Char"/>
    <w:basedOn w:val="CommentTextChar"/>
    <w:link w:val="CommentSubject"/>
    <w:uiPriority w:val="99"/>
    <w:semiHidden/>
    <w:rsid w:val="006D1D67"/>
    <w:rPr>
      <w:b/>
      <w:bCs/>
      <w:sz w:val="20"/>
      <w:szCs w:val="20"/>
    </w:rPr>
  </w:style>
  <w:style w:type="paragraph" w:styleId="Revision">
    <w:name w:val="Revision"/>
    <w:hidden/>
    <w:uiPriority w:val="99"/>
    <w:semiHidden/>
    <w:rsid w:val="00A03B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254">
      <w:bodyDiv w:val="1"/>
      <w:marLeft w:val="0"/>
      <w:marRight w:val="0"/>
      <w:marTop w:val="0"/>
      <w:marBottom w:val="0"/>
      <w:divBdr>
        <w:top w:val="none" w:sz="0" w:space="0" w:color="auto"/>
        <w:left w:val="none" w:sz="0" w:space="0" w:color="auto"/>
        <w:bottom w:val="none" w:sz="0" w:space="0" w:color="auto"/>
        <w:right w:val="none" w:sz="0" w:space="0" w:color="auto"/>
      </w:divBdr>
    </w:div>
    <w:div w:id="349845147">
      <w:bodyDiv w:val="1"/>
      <w:marLeft w:val="0"/>
      <w:marRight w:val="0"/>
      <w:marTop w:val="0"/>
      <w:marBottom w:val="0"/>
      <w:divBdr>
        <w:top w:val="none" w:sz="0" w:space="0" w:color="auto"/>
        <w:left w:val="none" w:sz="0" w:space="0" w:color="auto"/>
        <w:bottom w:val="none" w:sz="0" w:space="0" w:color="auto"/>
        <w:right w:val="none" w:sz="0" w:space="0" w:color="auto"/>
      </w:divBdr>
    </w:div>
    <w:div w:id="611472086">
      <w:bodyDiv w:val="1"/>
      <w:marLeft w:val="0"/>
      <w:marRight w:val="0"/>
      <w:marTop w:val="0"/>
      <w:marBottom w:val="0"/>
      <w:divBdr>
        <w:top w:val="none" w:sz="0" w:space="0" w:color="auto"/>
        <w:left w:val="none" w:sz="0" w:space="0" w:color="auto"/>
        <w:bottom w:val="none" w:sz="0" w:space="0" w:color="auto"/>
        <w:right w:val="none" w:sz="0" w:space="0" w:color="auto"/>
      </w:divBdr>
    </w:div>
    <w:div w:id="1241982840">
      <w:bodyDiv w:val="1"/>
      <w:marLeft w:val="0"/>
      <w:marRight w:val="0"/>
      <w:marTop w:val="0"/>
      <w:marBottom w:val="0"/>
      <w:divBdr>
        <w:top w:val="none" w:sz="0" w:space="0" w:color="auto"/>
        <w:left w:val="none" w:sz="0" w:space="0" w:color="auto"/>
        <w:bottom w:val="none" w:sz="0" w:space="0" w:color="auto"/>
        <w:right w:val="none" w:sz="0" w:space="0" w:color="auto"/>
      </w:divBdr>
    </w:div>
    <w:div w:id="176877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iki.bath.ac.uk/display/EO/Research+Hub+Safe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ki.bath.ac.uk/display/EO/Cleaning+in+the+lab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_Collaboration_Space_Locked xmlns="74fa6587-7d98-411b-acad-137d06d459a6" xsi:nil="true"/>
    <Math_Settings xmlns="74fa6587-7d98-411b-acad-137d06d459a6" xsi:nil="true"/>
    <lcf76f155ced4ddcb4097134ff3c332f xmlns="74fa6587-7d98-411b-acad-137d06d459a6">
      <Terms xmlns="http://schemas.microsoft.com/office/infopath/2007/PartnerControls"/>
    </lcf76f155ced4ddcb4097134ff3c332f>
    <AppVersion xmlns="74fa6587-7d98-411b-acad-137d06d459a6" xsi:nil="true"/>
    <LMS_Mappings xmlns="74fa6587-7d98-411b-acad-137d06d459a6" xsi:nil="true"/>
    <DefaultSectionNames xmlns="74fa6587-7d98-411b-acad-137d06d459a6" xsi:nil="true"/>
    <Invited_Members xmlns="74fa6587-7d98-411b-acad-137d06d459a6" xsi:nil="true"/>
    <Templates xmlns="74fa6587-7d98-411b-acad-137d06d459a6" xsi:nil="true"/>
    <Self_Registration_Enabled xmlns="74fa6587-7d98-411b-acad-137d06d459a6" xsi:nil="true"/>
    <FolderType xmlns="74fa6587-7d98-411b-acad-137d06d459a6" xsi:nil="true"/>
    <TeamsChannelId xmlns="74fa6587-7d98-411b-acad-137d06d459a6" xsi:nil="true"/>
    <Invited_Leaders xmlns="74fa6587-7d98-411b-acad-137d06d459a6" xsi:nil="true"/>
    <CultureName xmlns="74fa6587-7d98-411b-acad-137d06d459a6" xsi:nil="true"/>
    <IsNotebookLocked xmlns="74fa6587-7d98-411b-acad-137d06d459a6" xsi:nil="true"/>
    <Members xmlns="74fa6587-7d98-411b-acad-137d06d459a6">
      <UserInfo>
        <DisplayName/>
        <AccountId xsi:nil="true"/>
        <AccountType/>
      </UserInfo>
    </Members>
    <TaxCatchAll xmlns="7baf63a6-8159-4531-922f-8d695af1915f" xsi:nil="true"/>
    <Owner xmlns="74fa6587-7d98-411b-acad-137d06d459a6">
      <UserInfo>
        <DisplayName/>
        <AccountId xsi:nil="true"/>
        <AccountType/>
      </UserInfo>
    </Owner>
    <Leaders xmlns="74fa6587-7d98-411b-acad-137d06d459a6">
      <UserInfo>
        <DisplayName/>
        <AccountId xsi:nil="true"/>
        <AccountType/>
      </UserInfo>
    </Leaders>
    <Distribution_Groups xmlns="74fa6587-7d98-411b-acad-137d06d459a6" xsi:nil="true"/>
    <Member_Groups xmlns="74fa6587-7d98-411b-acad-137d06d459a6">
      <UserInfo>
        <DisplayName/>
        <AccountId xsi:nil="true"/>
        <AccountType/>
      </UserInfo>
    </Member_Groups>
    <Has_Leaders_Only_SectionGroup xmlns="74fa6587-7d98-411b-acad-137d06d459a6" xsi:nil="true"/>
    <NotebookType xmlns="74fa6587-7d98-411b-acad-137d06d459a6" xsi:nil="true"/>
    <Reviewed xmlns="74fa6587-7d98-411b-acad-137d06d459a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C5964BBF66DB48B2BFAD031994B1F4" ma:contentTypeVersion="35" ma:contentTypeDescription="Create a new document." ma:contentTypeScope="" ma:versionID="f7c2fbe0b80652e4cec35248621820bb">
  <xsd:schema xmlns:xsd="http://www.w3.org/2001/XMLSchema" xmlns:xs="http://www.w3.org/2001/XMLSchema" xmlns:p="http://schemas.microsoft.com/office/2006/metadata/properties" xmlns:ns2="74fa6587-7d98-411b-acad-137d06d459a6" xmlns:ns3="c57a16d2-bbc9-46ff-bd30-657025e215d6" xmlns:ns4="7baf63a6-8159-4531-922f-8d695af1915f" targetNamespace="http://schemas.microsoft.com/office/2006/metadata/properties" ma:root="true" ma:fieldsID="1c6735adbaa003acfe97c85582a4d205" ns2:_="" ns3:_="" ns4:_="">
    <xsd:import namespace="74fa6587-7d98-411b-acad-137d06d459a6"/>
    <xsd:import namespace="c57a16d2-bbc9-46ff-bd30-657025e215d6"/>
    <xsd:import namespace="7baf63a6-8159-4531-922f-8d695af1915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lcf76f155ced4ddcb4097134ff3c332f" minOccurs="0"/>
                <xsd:element ref="ns4:TaxCatchAll" minOccurs="0"/>
                <xsd:element ref="ns2:Review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a6587-7d98-411b-acad-137d06d459a6"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lcf76f155ced4ddcb4097134ff3c332f" ma:index="40"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Reviewed" ma:index="42" nillable="true" ma:displayName="Reviewed" ma:format="Dropdown" ma:internalName="Reviewed">
      <xsd:complexType>
        <xsd:complexContent>
          <xsd:extension base="dms:MultiChoice">
            <xsd:sequence>
              <xsd:element name="Value" maxOccurs="unbounded" minOccurs="0" nillable="true">
                <xsd:simpleType>
                  <xsd:restriction base="dms:Choice">
                    <xsd:enumeration value="Susie in progress"/>
                    <xsd:enumeration value="Susie completed"/>
                    <xsd:enumeration value="Nathan completed"/>
                    <xsd:enumeration value="Nathan in progress"/>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7a16d2-bbc9-46ff-bd30-657025e215d6"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af63a6-8159-4531-922f-8d695af1915f" elementFormDefault="qualified">
    <xsd:import namespace="http://schemas.microsoft.com/office/2006/documentManagement/types"/>
    <xsd:import namespace="http://schemas.microsoft.com/office/infopath/2007/PartnerControls"/>
    <xsd:element name="TaxCatchAll" ma:index="41" nillable="true" ma:displayName="Taxonomy Catch All Column" ma:hidden="true" ma:list="{da11a632-f86e-470f-904e-72bccb31a7ac}" ma:internalName="TaxCatchAll" ma:showField="CatchAllData" ma:web="c57a16d2-bbc9-46ff-bd30-657025e215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00BF21-1198-4EE8-9345-A184F47BD081}">
  <ds:schemaRefs>
    <ds:schemaRef ds:uri="http://schemas.microsoft.com/office/2006/metadata/properties"/>
    <ds:schemaRef ds:uri="http://schemas.microsoft.com/office/infopath/2007/PartnerControls"/>
    <ds:schemaRef ds:uri="74fa6587-7d98-411b-acad-137d06d459a6"/>
    <ds:schemaRef ds:uri="7baf63a6-8159-4531-922f-8d695af1915f"/>
  </ds:schemaRefs>
</ds:datastoreItem>
</file>

<file path=customXml/itemProps2.xml><?xml version="1.0" encoding="utf-8"?>
<ds:datastoreItem xmlns:ds="http://schemas.openxmlformats.org/officeDocument/2006/customXml" ds:itemID="{32602F68-22BE-49AC-B119-5D4F2610B4DE}">
  <ds:schemaRefs>
    <ds:schemaRef ds:uri="http://schemas.openxmlformats.org/officeDocument/2006/bibliography"/>
  </ds:schemaRefs>
</ds:datastoreItem>
</file>

<file path=customXml/itemProps3.xml><?xml version="1.0" encoding="utf-8"?>
<ds:datastoreItem xmlns:ds="http://schemas.openxmlformats.org/officeDocument/2006/customXml" ds:itemID="{E24379CD-CE13-42BC-8D7E-95A470D3D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a6587-7d98-411b-acad-137d06d459a6"/>
    <ds:schemaRef ds:uri="c57a16d2-bbc9-46ff-bd30-657025e215d6"/>
    <ds:schemaRef ds:uri="7baf63a6-8159-4531-922f-8d695af191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C49F7D-045F-4D8A-8C4A-31C41F2A4A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1596</Words>
  <Characters>9102</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Martin</dc:creator>
  <cp:keywords/>
  <dc:description/>
  <cp:lastModifiedBy>Susanna Martin</cp:lastModifiedBy>
  <cp:revision>2</cp:revision>
  <dcterms:created xsi:type="dcterms:W3CDTF">2023-01-24T11:42:00Z</dcterms:created>
  <dcterms:modified xsi:type="dcterms:W3CDTF">2023-01-24T11:42:00Z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0x010100EFC5964BBF66DB48B2BFAD031994B1F4</vt:lpwstr>
  </property>
  <property fmtid="{D5CDD505-2E9C-101B-9397-08002B2CF9AE}" pid="3" name="MediaServiceImageTags">
    <vt:lpwstr/>
  </property>
</Properties>
</file>